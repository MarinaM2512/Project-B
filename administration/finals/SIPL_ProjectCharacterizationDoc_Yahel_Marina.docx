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DB385" w14:textId="7A6745DD" w:rsidR="0079148D" w:rsidRDefault="0079148D" w:rsidP="00B51368">
      <w:pPr>
        <w:bidi/>
        <w:jc w:val="right"/>
        <w:rPr>
          <w:sz w:val="24"/>
          <w:szCs w:val="24"/>
          <w:rtl/>
        </w:rPr>
      </w:pPr>
      <w:bookmarkStart w:id="0" w:name="_GoBack"/>
      <w:bookmarkEnd w:id="0"/>
      <w:r>
        <w:rPr>
          <w:rFonts w:hint="cs"/>
          <w:sz w:val="24"/>
          <w:szCs w:val="24"/>
          <w:rtl/>
        </w:rPr>
        <w:t xml:space="preserve">תאריך: </w:t>
      </w:r>
      <w:sdt>
        <w:sdtPr>
          <w:rPr>
            <w:rFonts w:hint="cs"/>
            <w:sz w:val="24"/>
            <w:szCs w:val="24"/>
            <w:rtl/>
          </w:rPr>
          <w:id w:val="-464583133"/>
          <w:placeholder>
            <w:docPart w:val="A3A39FC24D30401C87A104B723C47DAD"/>
          </w:placeholder>
          <w:date w:fullDate="2019-11-24T00:00:00Z">
            <w:dateFormat w:val="dd/MM/yyyy"/>
            <w:lid w:val="he-IL"/>
            <w:storeMappedDataAs w:val="dateTime"/>
            <w:calendar w:val="gregorian"/>
          </w:date>
        </w:sdtPr>
        <w:sdtContent>
          <w:r w:rsidR="00BF2082">
            <w:rPr>
              <w:rFonts w:hint="cs"/>
              <w:sz w:val="24"/>
              <w:szCs w:val="24"/>
              <w:rtl/>
            </w:rPr>
            <w:t>‏</w:t>
          </w:r>
          <w:r w:rsidR="00DF4161">
            <w:rPr>
              <w:rFonts w:hint="cs"/>
              <w:sz w:val="24"/>
              <w:szCs w:val="24"/>
              <w:rtl/>
            </w:rPr>
            <w:t>24</w:t>
          </w:r>
          <w:r w:rsidR="00BF2082">
            <w:rPr>
              <w:rFonts w:hint="cs"/>
              <w:sz w:val="24"/>
              <w:szCs w:val="24"/>
              <w:rtl/>
            </w:rPr>
            <w:t>/11/2019</w:t>
          </w:r>
        </w:sdtContent>
      </w:sdt>
    </w:p>
    <w:p w14:paraId="48D7F343" w14:textId="194EF9E6" w:rsidR="00DB36D4" w:rsidRPr="000C7826" w:rsidRDefault="00DB36D4" w:rsidP="000C7826">
      <w:pPr>
        <w:bidi/>
        <w:jc w:val="center"/>
        <w:rPr>
          <w:sz w:val="32"/>
          <w:szCs w:val="32"/>
          <w:u w:val="single"/>
          <w:rtl/>
        </w:rPr>
      </w:pPr>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bookmarkStart w:id="1" w:name="OLE_LINK3"/>
      <w:bookmarkStart w:id="2"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1"/>
          <w:bookmarkEnd w:id="2"/>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58D76C16" w:rsidR="00880966" w:rsidRDefault="00791B2F" w:rsidP="003F1802">
            <w:pPr>
              <w:bidi/>
              <w:rPr>
                <w:sz w:val="24"/>
                <w:szCs w:val="24"/>
              </w:rPr>
            </w:pPr>
            <w:r>
              <w:rPr>
                <w:sz w:val="24"/>
                <w:szCs w:val="24"/>
              </w:rPr>
              <w:t>New user interface</w:t>
            </w:r>
            <w:r w:rsidR="002702A3">
              <w:rPr>
                <w:sz w:val="24"/>
                <w:szCs w:val="24"/>
              </w:rPr>
              <w:t xml:space="preserve"> design for low cost </w:t>
            </w:r>
            <w:r w:rsidR="00CC5EA8">
              <w:rPr>
                <w:sz w:val="24"/>
                <w:szCs w:val="24"/>
              </w:rPr>
              <w:t xml:space="preserve">3D </w:t>
            </w:r>
            <w:r w:rsidR="00B109D2">
              <w:rPr>
                <w:sz w:val="24"/>
                <w:szCs w:val="24"/>
              </w:rPr>
              <w:t xml:space="preserve">printed </w:t>
            </w:r>
            <w:r w:rsidR="009C7BA0" w:rsidRPr="009C7BA0">
              <w:rPr>
                <w:sz w:val="24"/>
                <w:szCs w:val="24"/>
              </w:rPr>
              <w:t>prosthetic hand</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r>
              <w:rPr>
                <w:sz w:val="24"/>
                <w:szCs w:val="24"/>
              </w:rPr>
              <w:t>LabAdmin</w:t>
            </w:r>
            <w:r>
              <w:rPr>
                <w:rFonts w:hint="cs"/>
                <w:sz w:val="24"/>
                <w:szCs w:val="24"/>
                <w:rtl/>
              </w:rPr>
              <w:t>:</w:t>
            </w:r>
          </w:p>
        </w:tc>
        <w:tc>
          <w:tcPr>
            <w:tcW w:w="6651" w:type="dxa"/>
            <w:gridSpan w:val="2"/>
            <w:vAlign w:val="center"/>
          </w:tcPr>
          <w:p w14:paraId="367E47CC" w14:textId="3561C30E" w:rsidR="00880966" w:rsidRDefault="007768A8" w:rsidP="003F1802">
            <w:pPr>
              <w:bidi/>
              <w:rPr>
                <w:sz w:val="24"/>
                <w:szCs w:val="24"/>
              </w:rPr>
            </w:pPr>
            <w:r>
              <w:rPr>
                <w:sz w:val="24"/>
                <w:szCs w:val="24"/>
              </w:rPr>
              <w:t>5429</w:t>
            </w: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31E89961" w:rsidR="00880966" w:rsidRDefault="00B2615C" w:rsidP="003F1802">
            <w:pPr>
              <w:bidi/>
              <w:rPr>
                <w:sz w:val="24"/>
                <w:szCs w:val="24"/>
                <w:rtl/>
              </w:rPr>
            </w:pPr>
            <w:r>
              <w:rPr>
                <w:rFonts w:hint="cs"/>
                <w:sz w:val="24"/>
                <w:szCs w:val="24"/>
                <w:rtl/>
              </w:rPr>
              <w:t>חורף 2020</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Content>
            <w:tc>
              <w:tcPr>
                <w:tcW w:w="6651" w:type="dxa"/>
                <w:gridSpan w:val="2"/>
                <w:tcBorders>
                  <w:bottom w:val="single" w:sz="12" w:space="0" w:color="auto"/>
                </w:tcBorders>
                <w:vAlign w:val="center"/>
              </w:tcPr>
              <w:p w14:paraId="4CB31410" w14:textId="32823985" w:rsidR="00880966" w:rsidRDefault="0068600E"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41E62615" w:rsidR="00880966" w:rsidRDefault="0068600E" w:rsidP="003F1802">
            <w:pPr>
              <w:bidi/>
              <w:rPr>
                <w:sz w:val="24"/>
                <w:szCs w:val="24"/>
                <w:rtl/>
              </w:rPr>
            </w:pPr>
            <w:r>
              <w:rPr>
                <w:rFonts w:hint="cs"/>
                <w:sz w:val="24"/>
                <w:szCs w:val="24"/>
                <w:rtl/>
              </w:rPr>
              <w:t xml:space="preserve">שונית </w:t>
            </w:r>
            <w:r w:rsidR="001C20BD">
              <w:rPr>
                <w:rFonts w:hint="cs"/>
                <w:sz w:val="24"/>
                <w:szCs w:val="24"/>
                <w:rtl/>
              </w:rPr>
              <w:t>פולינסקי</w:t>
            </w:r>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49A8F31E" w:rsidR="003F1802" w:rsidRDefault="001C20BD" w:rsidP="003F1802">
            <w:pPr>
              <w:bidi/>
              <w:rPr>
                <w:sz w:val="24"/>
                <w:szCs w:val="24"/>
                <w:rtl/>
              </w:rPr>
            </w:pPr>
            <w:r>
              <w:rPr>
                <w:rFonts w:hint="cs"/>
                <w:sz w:val="24"/>
                <w:szCs w:val="24"/>
                <w:rtl/>
              </w:rPr>
              <w:t>יהל סולומון</w:t>
            </w:r>
          </w:p>
        </w:tc>
        <w:tc>
          <w:tcPr>
            <w:tcW w:w="3327" w:type="dxa"/>
            <w:vAlign w:val="center"/>
          </w:tcPr>
          <w:p w14:paraId="564A0004" w14:textId="60D90FBD"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Content>
                <w:r w:rsidR="001C20BD">
                  <w:rPr>
                    <w:sz w:val="24"/>
                    <w:szCs w:val="24"/>
                    <w:rtl/>
                  </w:rPr>
                  <w:t>פרויקט ב'</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15E299FD" w:rsidR="003F1802" w:rsidRDefault="001C20BD" w:rsidP="003F1802">
            <w:pPr>
              <w:bidi/>
              <w:rPr>
                <w:sz w:val="24"/>
                <w:szCs w:val="24"/>
                <w:rtl/>
              </w:rPr>
            </w:pPr>
            <w:r>
              <w:rPr>
                <w:rFonts w:hint="cs"/>
                <w:sz w:val="24"/>
                <w:szCs w:val="24"/>
                <w:rtl/>
              </w:rPr>
              <w:t>מרינה מאיר</w:t>
            </w:r>
            <w:r w:rsidR="00CF0C43">
              <w:rPr>
                <w:rFonts w:hint="cs"/>
                <w:sz w:val="24"/>
                <w:szCs w:val="24"/>
                <w:rtl/>
              </w:rPr>
              <w:t>קוביץ</w:t>
            </w:r>
          </w:p>
        </w:tc>
        <w:tc>
          <w:tcPr>
            <w:tcW w:w="3327" w:type="dxa"/>
            <w:tcBorders>
              <w:bottom w:val="single" w:sz="12" w:space="0" w:color="auto"/>
            </w:tcBorders>
            <w:vAlign w:val="center"/>
          </w:tcPr>
          <w:p w14:paraId="0F6C11F8" w14:textId="10F484FC"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Content>
                <w:r w:rsidR="001C20BD">
                  <w:rPr>
                    <w:sz w:val="24"/>
                    <w:szCs w:val="24"/>
                    <w:rtl/>
                  </w:rPr>
                  <w:t>פרויקט ב'</w:t>
                </w:r>
              </w:sdtContent>
            </w:sdt>
          </w:p>
        </w:tc>
      </w:tr>
      <w:tr w:rsidR="00E95331" w14:paraId="7BE074FF" w14:textId="77777777" w:rsidTr="007D413C">
        <w:trPr>
          <w:trHeight w:val="454"/>
        </w:trPr>
        <w:tc>
          <w:tcPr>
            <w:tcW w:w="8616" w:type="dxa"/>
            <w:gridSpan w:val="3"/>
            <w:tcBorders>
              <w:top w:val="single" w:sz="12" w:space="0" w:color="auto"/>
              <w:bottom w:val="single" w:sz="12" w:space="0" w:color="auto"/>
            </w:tcBorders>
            <w:vAlign w:val="center"/>
          </w:tcPr>
          <w:p w14:paraId="74A86966" w14:textId="0B1CDF4F" w:rsidR="00E95331" w:rsidRPr="0079148D" w:rsidRDefault="0019278B" w:rsidP="00A36731">
            <w:pPr>
              <w:bidi/>
              <w:rPr>
                <w:b/>
                <w:bCs/>
                <w:sz w:val="24"/>
                <w:szCs w:val="24"/>
                <w:rtl/>
              </w:rPr>
            </w:pPr>
            <w:sdt>
              <w:sdtPr>
                <w:rPr>
                  <w:rFonts w:hint="cs"/>
                  <w:b/>
                  <w:bCs/>
                  <w:sz w:val="24"/>
                  <w:szCs w:val="24"/>
                  <w:rtl/>
                </w:rPr>
                <w:id w:val="499699508"/>
                <w14:checkbox>
                  <w14:checked w14:val="0"/>
                  <w14:checkedState w14:val="2612" w14:font="MS Gothic"/>
                  <w14:uncheckedState w14:val="2610" w14:font="MS Gothic"/>
                </w14:checkbox>
              </w:sdtPr>
              <w:sdtContent>
                <w:r w:rsidR="003A4C55">
                  <w:rPr>
                    <w:rFonts w:ascii="MS Gothic" w:eastAsia="MS Gothic" w:hAnsi="MS Gothic" w:hint="eastAsia"/>
                    <w:b/>
                    <w:bCs/>
                    <w:sz w:val="24"/>
                    <w:szCs w:val="24"/>
                    <w:rtl/>
                  </w:rPr>
                  <w:t>☐</w:t>
                </w:r>
              </w:sdtContent>
            </w:sdt>
            <w:r w:rsidR="00E95331">
              <w:rPr>
                <w:rFonts w:hint="cs"/>
                <w:b/>
                <w:bCs/>
                <w:sz w:val="24"/>
                <w:szCs w:val="24"/>
                <w:rtl/>
              </w:rPr>
              <w:t xml:space="preserve"> </w:t>
            </w:r>
            <w:r w:rsidR="00E95331" w:rsidRPr="00DD2C60">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6DB9B7D4" w:rsidR="00880966" w:rsidRDefault="009C7BA0" w:rsidP="003F1802">
            <w:pPr>
              <w:bidi/>
              <w:rPr>
                <w:sz w:val="24"/>
                <w:szCs w:val="24"/>
                <w:rtl/>
              </w:rPr>
            </w:pPr>
            <w:r w:rsidRPr="0038130A">
              <w:rPr>
                <w:rFonts w:hint="cs"/>
                <w:sz w:val="24"/>
                <w:szCs w:val="24"/>
                <w:rtl/>
              </w:rPr>
              <w:t xml:space="preserve">עמותת "חיפה תלת ממד" עם תמיכתם של חברת </w:t>
            </w:r>
            <w:r w:rsidR="003418A2">
              <w:rPr>
                <w:sz w:val="24"/>
                <w:szCs w:val="24"/>
              </w:rPr>
              <w:t>Wearable device</w:t>
            </w:r>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77777777" w:rsidR="00880966" w:rsidRDefault="00880966" w:rsidP="003F1802">
            <w:pPr>
              <w:bidi/>
              <w:rPr>
                <w:sz w:val="24"/>
                <w:szCs w:val="24"/>
                <w:rtl/>
              </w:rPr>
            </w:pPr>
          </w:p>
        </w:tc>
      </w:tr>
    </w:tbl>
    <w:p w14:paraId="13A68F7C" w14:textId="77777777" w:rsidR="00DB36D4" w:rsidRDefault="00DB36D4" w:rsidP="00163F03">
      <w:pPr>
        <w:bidi/>
        <w:rPr>
          <w:sz w:val="24"/>
          <w:szCs w:val="24"/>
          <w:rtl/>
        </w:rPr>
      </w:pPr>
    </w:p>
    <w:p w14:paraId="77DB4AA8" w14:textId="3037DDFD" w:rsidR="00163F03" w:rsidRDefault="0090152A" w:rsidP="00163F03">
      <w:pPr>
        <w:bidi/>
        <w:rPr>
          <w:b/>
          <w:bCs/>
          <w:sz w:val="24"/>
          <w:szCs w:val="24"/>
        </w:rPr>
      </w:pPr>
      <w:r>
        <w:rPr>
          <w:rFonts w:hint="cs"/>
          <w:b/>
          <w:bCs/>
          <w:sz w:val="24"/>
          <w:szCs w:val="24"/>
          <w:rtl/>
        </w:rPr>
        <w:t xml:space="preserve">1. </w:t>
      </w:r>
      <w:r w:rsidR="00163F03" w:rsidRPr="00C42BB4">
        <w:rPr>
          <w:rFonts w:hint="cs"/>
          <w:b/>
          <w:bCs/>
          <w:sz w:val="24"/>
          <w:szCs w:val="24"/>
          <w:rtl/>
        </w:rPr>
        <w:t>מטרת</w:t>
      </w:r>
      <w:r w:rsidR="00163F03" w:rsidRPr="00C42BB4">
        <w:rPr>
          <w:b/>
          <w:bCs/>
          <w:sz w:val="24"/>
          <w:szCs w:val="24"/>
          <w:rtl/>
        </w:rPr>
        <w:t xml:space="preserve"> </w:t>
      </w:r>
      <w:r w:rsidR="00163F03" w:rsidRPr="00C42BB4">
        <w:rPr>
          <w:rFonts w:hint="cs"/>
          <w:b/>
          <w:bCs/>
          <w:sz w:val="24"/>
          <w:szCs w:val="24"/>
          <w:rtl/>
        </w:rPr>
        <w:t>הפרויקט</w:t>
      </w:r>
    </w:p>
    <w:p w14:paraId="287A6FD7" w14:textId="3F6587D1" w:rsidR="00B120DE" w:rsidRDefault="009A2614" w:rsidP="00B120DE">
      <w:pPr>
        <w:pStyle w:val="ListParagraph"/>
        <w:numPr>
          <w:ilvl w:val="0"/>
          <w:numId w:val="9"/>
        </w:numPr>
        <w:bidi/>
      </w:pPr>
      <w:r>
        <w:rPr>
          <w:rFonts w:hint="cs"/>
          <w:sz w:val="24"/>
          <w:szCs w:val="24"/>
          <w:rtl/>
        </w:rPr>
        <w:t>שלי</w:t>
      </w:r>
      <w:r w:rsidR="00C73C6F">
        <w:rPr>
          <w:rFonts w:hint="cs"/>
          <w:sz w:val="24"/>
          <w:szCs w:val="24"/>
          <w:rtl/>
        </w:rPr>
        <w:t>טה על</w:t>
      </w:r>
      <w:r w:rsidR="00047F45">
        <w:rPr>
          <w:rFonts w:hint="cs"/>
          <w:sz w:val="24"/>
          <w:szCs w:val="24"/>
          <w:rtl/>
        </w:rPr>
        <w:t xml:space="preserve"> ידי פרוטזת יד ממנועת</w:t>
      </w:r>
      <w:r w:rsidR="0038130A">
        <w:rPr>
          <w:rFonts w:hint="cs"/>
          <w:sz w:val="24"/>
          <w:szCs w:val="24"/>
          <w:rtl/>
        </w:rPr>
        <w:t xml:space="preserve"> </w:t>
      </w:r>
      <w:r w:rsidR="00C73C6F">
        <w:rPr>
          <w:rFonts w:hint="cs"/>
          <w:sz w:val="24"/>
          <w:szCs w:val="24"/>
          <w:rtl/>
        </w:rPr>
        <w:t>באמצעות קריאת אות מחיישן מוגדר</w:t>
      </w:r>
      <w:r w:rsidR="00151E3D">
        <w:rPr>
          <w:rFonts w:hint="cs"/>
          <w:sz w:val="24"/>
          <w:szCs w:val="24"/>
          <w:rtl/>
        </w:rPr>
        <w:t>.</w:t>
      </w:r>
    </w:p>
    <w:p w14:paraId="572A0C7B" w14:textId="43BCFC2D" w:rsidR="00B06F01" w:rsidRPr="006466EB" w:rsidRDefault="00B06F01" w:rsidP="00B06F01">
      <w:pPr>
        <w:pStyle w:val="ListParagraph"/>
        <w:numPr>
          <w:ilvl w:val="0"/>
          <w:numId w:val="9"/>
        </w:numPr>
        <w:bidi/>
        <w:rPr>
          <w:sz w:val="24"/>
          <w:szCs w:val="24"/>
        </w:rPr>
      </w:pPr>
      <w:r>
        <w:rPr>
          <w:rFonts w:hint="cs"/>
          <w:sz w:val="24"/>
          <w:szCs w:val="24"/>
          <w:rtl/>
        </w:rPr>
        <w:t xml:space="preserve">זיהוי של 3 </w:t>
      </w:r>
      <w:r w:rsidR="008B5EE4">
        <w:rPr>
          <w:rFonts w:hint="cs"/>
          <w:sz w:val="24"/>
          <w:szCs w:val="24"/>
          <w:rtl/>
        </w:rPr>
        <w:t>מחוות לפחות של המשתמש אשר ישלטו ביד באמצעות סיווג אותות</w:t>
      </w:r>
      <w:ins w:id="3" w:author="מחבר">
        <w:r w:rsidR="001D37A4">
          <w:rPr>
            <w:rFonts w:hint="cs"/>
            <w:sz w:val="24"/>
            <w:szCs w:val="24"/>
            <w:rtl/>
          </w:rPr>
          <w:t>.</w:t>
        </w:r>
      </w:ins>
      <w:del w:id="4" w:author="מחבר">
        <w:r w:rsidR="008B5EE4" w:rsidDel="001D37A4">
          <w:rPr>
            <w:rFonts w:hint="cs"/>
            <w:sz w:val="24"/>
            <w:szCs w:val="24"/>
            <w:rtl/>
          </w:rPr>
          <w:delText xml:space="preserve"> </w:delText>
        </w:r>
      </w:del>
    </w:p>
    <w:p w14:paraId="59BA44DB" w14:textId="452B54DE" w:rsidR="00151E3D" w:rsidRPr="00151E3D" w:rsidRDefault="00151E3D" w:rsidP="00B120DE">
      <w:pPr>
        <w:pStyle w:val="ListParagraph"/>
        <w:numPr>
          <w:ilvl w:val="0"/>
          <w:numId w:val="9"/>
        </w:numPr>
        <w:bidi/>
      </w:pPr>
      <w:r>
        <w:rPr>
          <w:rFonts w:hint="cs"/>
          <w:sz w:val="24"/>
          <w:szCs w:val="24"/>
          <w:rtl/>
        </w:rPr>
        <w:t>השליטה תתבצע במספר מועט של</w:t>
      </w:r>
      <w:r w:rsidR="00B120DE" w:rsidRPr="00B120DE">
        <w:rPr>
          <w:sz w:val="24"/>
          <w:szCs w:val="24"/>
          <w:rtl/>
        </w:rPr>
        <w:t xml:space="preserve"> שלבי לימוד וקליברציה</w:t>
      </w:r>
      <w:r w:rsidR="00516B2C">
        <w:rPr>
          <w:rFonts w:hint="cs"/>
          <w:sz w:val="24"/>
          <w:szCs w:val="24"/>
          <w:rtl/>
        </w:rPr>
        <w:t>.</w:t>
      </w:r>
    </w:p>
    <w:p w14:paraId="77BD704B" w14:textId="5494E71D" w:rsidR="00E82549" w:rsidRPr="003E5BF6" w:rsidRDefault="00BB14CE" w:rsidP="003E5BF6">
      <w:pPr>
        <w:pStyle w:val="ListParagraph"/>
        <w:numPr>
          <w:ilvl w:val="0"/>
          <w:numId w:val="6"/>
        </w:numPr>
        <w:bidi/>
        <w:rPr>
          <w:sz w:val="24"/>
          <w:szCs w:val="24"/>
          <w:rtl/>
        </w:rPr>
      </w:pPr>
      <w:r>
        <w:rPr>
          <w:rFonts w:hint="cs"/>
          <w:sz w:val="24"/>
          <w:szCs w:val="24"/>
          <w:rtl/>
        </w:rPr>
        <w:t>על ממשק המשתמש להיות אינטואיטיבי</w:t>
      </w:r>
      <w:r w:rsidR="002C74C3">
        <w:rPr>
          <w:rFonts w:hint="cs"/>
          <w:sz w:val="24"/>
          <w:szCs w:val="24"/>
          <w:rtl/>
        </w:rPr>
        <w:t xml:space="preserve"> אך לא על חשבון אחוזי הצלחה</w:t>
      </w:r>
      <w:r w:rsidR="5AD7AA5E" w:rsidRPr="003E5BF6">
        <w:rPr>
          <w:sz w:val="24"/>
          <w:szCs w:val="24"/>
          <w:rtl/>
        </w:rPr>
        <w:t>.</w:t>
      </w:r>
    </w:p>
    <w:p w14:paraId="32CBFB3B" w14:textId="148658D6" w:rsidR="00163F03" w:rsidRPr="00C42BB4" w:rsidRDefault="0090152A" w:rsidP="007A0EE7">
      <w:pPr>
        <w:bidi/>
        <w:rPr>
          <w:b/>
          <w:bCs/>
          <w:sz w:val="24"/>
          <w:szCs w:val="24"/>
          <w:rtl/>
        </w:rPr>
      </w:pPr>
      <w:r>
        <w:rPr>
          <w:rFonts w:hint="cs"/>
          <w:b/>
          <w:bCs/>
          <w:sz w:val="24"/>
          <w:szCs w:val="24"/>
          <w:rtl/>
        </w:rPr>
        <w:t xml:space="preserve">2. </w:t>
      </w:r>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p>
    <w:p w14:paraId="39A5A727" w14:textId="44233605" w:rsidR="00245683" w:rsidRDefault="583F6CD5" w:rsidP="4D662584">
      <w:pPr>
        <w:pStyle w:val="ListParagraph"/>
        <w:numPr>
          <w:ilvl w:val="0"/>
          <w:numId w:val="5"/>
        </w:numPr>
        <w:bidi/>
        <w:rPr>
          <w:sz w:val="24"/>
          <w:szCs w:val="24"/>
        </w:rPr>
      </w:pPr>
      <w:r w:rsidRPr="583F6CD5">
        <w:rPr>
          <w:sz w:val="24"/>
          <w:szCs w:val="24"/>
          <w:rtl/>
        </w:rPr>
        <w:t>קליטת אותות דרך חיישן מוגדר (</w:t>
      </w:r>
      <w:r w:rsidRPr="583F6CD5">
        <w:rPr>
          <w:sz w:val="24"/>
          <w:szCs w:val="24"/>
        </w:rPr>
        <w:t>mudra</w:t>
      </w:r>
      <w:r w:rsidR="00A6251E">
        <w:rPr>
          <w:rFonts w:hint="cs"/>
          <w:sz w:val="24"/>
          <w:szCs w:val="24"/>
          <w:rtl/>
        </w:rPr>
        <w:t>)</w:t>
      </w:r>
    </w:p>
    <w:p w14:paraId="1BFF9A44" w14:textId="020F4189" w:rsidR="583F6CD5" w:rsidRDefault="583F6CD5" w:rsidP="583F6CD5">
      <w:pPr>
        <w:pStyle w:val="ListParagraph"/>
        <w:numPr>
          <w:ilvl w:val="0"/>
          <w:numId w:val="5"/>
        </w:numPr>
        <w:bidi/>
        <w:spacing w:after="0"/>
        <w:rPr>
          <w:sz w:val="24"/>
          <w:szCs w:val="24"/>
        </w:rPr>
      </w:pPr>
      <w:r w:rsidRPr="583F6CD5">
        <w:rPr>
          <w:sz w:val="24"/>
          <w:szCs w:val="24"/>
          <w:rtl/>
        </w:rPr>
        <w:t xml:space="preserve">העברת מידע מהחיישן למערכת עיבוד וסיווג של האותות תוך התבססות על האפליקציה של חברת </w:t>
      </w:r>
      <w:r w:rsidRPr="583F6CD5">
        <w:rPr>
          <w:sz w:val="24"/>
          <w:szCs w:val="24"/>
        </w:rPr>
        <w:t>Wearable device</w:t>
      </w:r>
      <w:r w:rsidRPr="583F6CD5">
        <w:rPr>
          <w:sz w:val="24"/>
          <w:szCs w:val="24"/>
          <w:rtl/>
        </w:rPr>
        <w:t xml:space="preserve"> אשר מבצעת קלסיפיקציה לתנועות שונות של היד הנקלטות בחיישן</w:t>
      </w:r>
      <w:r w:rsidR="00A6251E">
        <w:rPr>
          <w:rFonts w:hint="cs"/>
          <w:sz w:val="24"/>
          <w:szCs w:val="24"/>
          <w:rtl/>
        </w:rPr>
        <w:t xml:space="preserve"> כאשר הוא יושב על פרק כף היד</w:t>
      </w:r>
      <w:r w:rsidRPr="583F6CD5">
        <w:rPr>
          <w:sz w:val="24"/>
          <w:szCs w:val="24"/>
          <w:rtl/>
        </w:rPr>
        <w:t>.</w:t>
      </w:r>
    </w:p>
    <w:p w14:paraId="2AE63E70" w14:textId="2E407F1B" w:rsidR="583F6CD5" w:rsidRDefault="583F6CD5" w:rsidP="583F6CD5">
      <w:pPr>
        <w:pStyle w:val="ListParagraph"/>
        <w:numPr>
          <w:ilvl w:val="0"/>
          <w:numId w:val="5"/>
        </w:numPr>
        <w:bidi/>
        <w:spacing w:after="0"/>
        <w:rPr>
          <w:sz w:val="24"/>
          <w:szCs w:val="24"/>
          <w:rtl/>
        </w:rPr>
      </w:pPr>
      <w:r w:rsidRPr="583F6CD5">
        <w:rPr>
          <w:sz w:val="24"/>
          <w:szCs w:val="24"/>
          <w:rtl/>
        </w:rPr>
        <w:t>העברת מידע ממערכת עיבוד האות לבקר היד</w:t>
      </w:r>
    </w:p>
    <w:p w14:paraId="50041737" w14:textId="12A94EC8" w:rsidR="002529FB" w:rsidRDefault="583F6CD5" w:rsidP="002529FB">
      <w:pPr>
        <w:pStyle w:val="ListParagraph"/>
        <w:numPr>
          <w:ilvl w:val="0"/>
          <w:numId w:val="5"/>
        </w:numPr>
        <w:bidi/>
        <w:rPr>
          <w:sz w:val="24"/>
          <w:szCs w:val="24"/>
        </w:rPr>
      </w:pPr>
      <w:r w:rsidRPr="583F6CD5">
        <w:rPr>
          <w:sz w:val="24"/>
          <w:szCs w:val="24"/>
          <w:rtl/>
        </w:rPr>
        <w:t xml:space="preserve">סיווג </w:t>
      </w:r>
      <w:r w:rsidRPr="583F6CD5">
        <w:rPr>
          <w:sz w:val="24"/>
          <w:szCs w:val="24"/>
        </w:rPr>
        <w:t>3</w:t>
      </w:r>
      <w:r w:rsidRPr="583F6CD5">
        <w:rPr>
          <w:sz w:val="24"/>
          <w:szCs w:val="24"/>
          <w:rtl/>
        </w:rPr>
        <w:t xml:space="preserve"> מצבים לפחות </w:t>
      </w:r>
      <w:r w:rsidR="00B61AD9">
        <w:br/>
      </w:r>
    </w:p>
    <w:p w14:paraId="27A71821" w14:textId="77777777" w:rsidR="002529FB" w:rsidRPr="002529FB" w:rsidRDefault="002529FB" w:rsidP="002529FB">
      <w:pPr>
        <w:pStyle w:val="ListParagraph"/>
        <w:bidi/>
        <w:rPr>
          <w:sz w:val="24"/>
          <w:szCs w:val="24"/>
          <w:rtl/>
        </w:rPr>
      </w:pPr>
    </w:p>
    <w:p w14:paraId="394E19C4" w14:textId="737AB2AF" w:rsidR="00A66660" w:rsidRPr="00A66660" w:rsidRDefault="583F6CD5" w:rsidP="583F6CD5">
      <w:pPr>
        <w:bidi/>
        <w:rPr>
          <w:b/>
          <w:bCs/>
          <w:sz w:val="24"/>
          <w:szCs w:val="24"/>
          <w:rtl/>
        </w:rPr>
      </w:pPr>
      <w:r w:rsidRPr="583F6CD5">
        <w:rPr>
          <w:b/>
          <w:bCs/>
          <w:sz w:val="24"/>
          <w:szCs w:val="24"/>
        </w:rPr>
        <w:t>3</w:t>
      </w:r>
      <w:r w:rsidRPr="583F6CD5">
        <w:rPr>
          <w:b/>
          <w:bCs/>
          <w:sz w:val="24"/>
          <w:szCs w:val="24"/>
          <w:rtl/>
        </w:rPr>
        <w:t>. פתרונות אפשריים וסיכום קצר של סקר הספרות</w:t>
      </w:r>
    </w:p>
    <w:p w14:paraId="7671FA8C" w14:textId="0B8D56F4" w:rsidR="583F6CD5" w:rsidRPr="008533BC" w:rsidRDefault="583F6CD5" w:rsidP="583F6CD5">
      <w:pPr>
        <w:bidi/>
        <w:rPr>
          <w:rFonts w:asciiTheme="minorBidi" w:eastAsia="Arial" w:hAnsiTheme="minorBidi"/>
          <w:sz w:val="24"/>
          <w:szCs w:val="24"/>
        </w:rPr>
      </w:pPr>
      <w:r w:rsidRPr="008533BC">
        <w:rPr>
          <w:rFonts w:asciiTheme="minorBidi" w:eastAsia="Arial" w:hAnsiTheme="minorBidi"/>
          <w:sz w:val="24"/>
          <w:szCs w:val="24"/>
          <w:rtl/>
        </w:rPr>
        <w:t>אובדן יד הוא בעל השפעה רבה על התפקוד בהרבה מובנים</w:t>
      </w:r>
      <w:r w:rsidR="00AF295E" w:rsidRPr="008533BC">
        <w:rPr>
          <w:rFonts w:asciiTheme="minorBidi" w:eastAsia="Arial" w:hAnsiTheme="minorBidi"/>
          <w:sz w:val="24"/>
          <w:szCs w:val="24"/>
          <w:rtl/>
        </w:rPr>
        <w:t>.</w:t>
      </w:r>
      <w:r w:rsidR="008F1707" w:rsidRPr="008533BC">
        <w:rPr>
          <w:rFonts w:asciiTheme="minorBidi" w:eastAsia="Arial" w:hAnsiTheme="minorBidi"/>
          <w:sz w:val="24"/>
          <w:szCs w:val="24"/>
          <w:rtl/>
        </w:rPr>
        <w:t xml:space="preserve"> חוסר ה</w:t>
      </w:r>
      <w:r w:rsidR="00F51D02" w:rsidRPr="008533BC">
        <w:rPr>
          <w:rFonts w:asciiTheme="minorBidi" w:eastAsia="Arial" w:hAnsiTheme="minorBidi"/>
          <w:sz w:val="24"/>
          <w:szCs w:val="24"/>
          <w:rtl/>
        </w:rPr>
        <w:t>יד מהווה</w:t>
      </w:r>
      <w:r w:rsidRPr="008533BC">
        <w:rPr>
          <w:rFonts w:asciiTheme="minorBidi" w:eastAsia="Arial" w:hAnsiTheme="minorBidi"/>
          <w:sz w:val="24"/>
          <w:szCs w:val="24"/>
          <w:rtl/>
        </w:rPr>
        <w:t xml:space="preserve"> פגיעה משמעותית בעצמאות, ביכולת העבודה</w:t>
      </w:r>
      <w:r w:rsidR="00F51D02" w:rsidRPr="008533BC">
        <w:rPr>
          <w:rFonts w:asciiTheme="minorBidi" w:eastAsia="Arial" w:hAnsiTheme="minorBidi"/>
          <w:sz w:val="24"/>
          <w:szCs w:val="24"/>
          <w:rtl/>
        </w:rPr>
        <w:t>, ב</w:t>
      </w:r>
      <w:r w:rsidRPr="008533BC">
        <w:rPr>
          <w:rFonts w:asciiTheme="minorBidi" w:eastAsia="Arial" w:hAnsiTheme="minorBidi"/>
          <w:sz w:val="24"/>
          <w:szCs w:val="24"/>
          <w:rtl/>
        </w:rPr>
        <w:t>ביצוע פעולות יומיומיות ו</w:t>
      </w:r>
      <w:r w:rsidR="00F51D02" w:rsidRPr="008533BC">
        <w:rPr>
          <w:rFonts w:asciiTheme="minorBidi" w:eastAsia="Arial" w:hAnsiTheme="minorBidi"/>
          <w:sz w:val="24"/>
          <w:szCs w:val="24"/>
          <w:rtl/>
        </w:rPr>
        <w:t>ב</w:t>
      </w:r>
      <w:r w:rsidRPr="008533BC">
        <w:rPr>
          <w:rFonts w:asciiTheme="minorBidi" w:eastAsia="Arial" w:hAnsiTheme="minorBidi"/>
          <w:sz w:val="24"/>
          <w:szCs w:val="24"/>
          <w:rtl/>
        </w:rPr>
        <w:t>הגבלה יכולות התקשורת והפעילות החברתית.</w:t>
      </w:r>
    </w:p>
    <w:p w14:paraId="3F520940" w14:textId="3500A78C" w:rsidR="583F6CD5" w:rsidRPr="008533BC" w:rsidRDefault="00D47715" w:rsidP="008533BC">
      <w:pPr>
        <w:bidi/>
        <w:spacing w:after="0"/>
        <w:rPr>
          <w:rFonts w:asciiTheme="minorBidi" w:eastAsia="Arial" w:hAnsiTheme="minorBidi"/>
          <w:sz w:val="24"/>
          <w:szCs w:val="24"/>
        </w:rPr>
      </w:pPr>
      <w:r w:rsidRPr="008533BC">
        <w:rPr>
          <w:rFonts w:asciiTheme="minorBidi" w:eastAsia="Arial" w:hAnsiTheme="minorBidi"/>
          <w:sz w:val="24"/>
          <w:szCs w:val="24"/>
          <w:rtl/>
        </w:rPr>
        <w:t>למש</w:t>
      </w:r>
      <w:r w:rsidR="002A458B" w:rsidRPr="008533BC">
        <w:rPr>
          <w:rFonts w:asciiTheme="minorBidi" w:eastAsia="Arial" w:hAnsiTheme="minorBidi"/>
          <w:sz w:val="24"/>
          <w:szCs w:val="24"/>
          <w:rtl/>
        </w:rPr>
        <w:t>תמשי פרוטזות ידיים מספר צרכים:</w:t>
      </w:r>
    </w:p>
    <w:p w14:paraId="48655002" w14:textId="1418DBE5" w:rsidR="583F6CD5" w:rsidRPr="008533BC" w:rsidRDefault="583F6CD5" w:rsidP="008533BC">
      <w:pPr>
        <w:bidi/>
        <w:spacing w:after="0"/>
        <w:rPr>
          <w:rFonts w:asciiTheme="minorBidi" w:eastAsia="Calibri" w:hAnsiTheme="minorBidi"/>
          <w:sz w:val="24"/>
          <w:szCs w:val="24"/>
          <w:rtl/>
        </w:rPr>
      </w:pPr>
      <w:r w:rsidRPr="008533BC">
        <w:rPr>
          <w:rFonts w:asciiTheme="minorBidi" w:eastAsia="Calibri" w:hAnsiTheme="minorBidi"/>
          <w:sz w:val="24"/>
          <w:szCs w:val="24"/>
          <w:rtl/>
        </w:rPr>
        <w:t>-אחיזה יציבה</w:t>
      </w:r>
      <w:r w:rsidRPr="008533BC">
        <w:rPr>
          <w:rFonts w:asciiTheme="minorBidi" w:hAnsiTheme="minorBidi"/>
          <w:sz w:val="24"/>
          <w:szCs w:val="24"/>
        </w:rPr>
        <w:br/>
      </w:r>
      <w:r w:rsidRPr="008533BC">
        <w:rPr>
          <w:rFonts w:asciiTheme="minorBidi" w:eastAsia="Calibri" w:hAnsiTheme="minorBidi"/>
          <w:sz w:val="24"/>
          <w:szCs w:val="24"/>
          <w:rtl/>
        </w:rPr>
        <w:t>-שליטה בעוצמת האחיזה</w:t>
      </w:r>
    </w:p>
    <w:p w14:paraId="1E1AD209" w14:textId="669A6CF2" w:rsidR="583F6CD5" w:rsidRPr="008533BC" w:rsidRDefault="583F6CD5" w:rsidP="008533BC">
      <w:pPr>
        <w:bidi/>
        <w:spacing w:after="0"/>
        <w:rPr>
          <w:rFonts w:asciiTheme="minorBidi" w:eastAsia="Calibri" w:hAnsiTheme="minorBidi"/>
          <w:sz w:val="24"/>
          <w:szCs w:val="24"/>
          <w:rtl/>
        </w:rPr>
      </w:pPr>
      <w:r w:rsidRPr="008533BC">
        <w:rPr>
          <w:rFonts w:asciiTheme="minorBidi" w:eastAsia="Calibri" w:hAnsiTheme="minorBidi"/>
          <w:sz w:val="24"/>
          <w:szCs w:val="24"/>
          <w:rtl/>
        </w:rPr>
        <w:t>-משקל היד</w:t>
      </w:r>
      <w:r w:rsidR="005D1B82" w:rsidRPr="008533BC">
        <w:rPr>
          <w:rFonts w:asciiTheme="minorBidi" w:eastAsia="Calibri" w:hAnsiTheme="minorBidi"/>
          <w:sz w:val="24"/>
          <w:szCs w:val="24"/>
          <w:rtl/>
        </w:rPr>
        <w:t xml:space="preserve"> צריך להיות כמו י</w:t>
      </w:r>
      <w:r w:rsidR="00EE6D6F" w:rsidRPr="008533BC">
        <w:rPr>
          <w:rFonts w:asciiTheme="minorBidi" w:eastAsia="Calibri" w:hAnsiTheme="minorBidi"/>
          <w:sz w:val="24"/>
          <w:szCs w:val="24"/>
          <w:rtl/>
        </w:rPr>
        <w:t>ד רגילה</w:t>
      </w:r>
    </w:p>
    <w:p w14:paraId="178E0181" w14:textId="7D0DF3ED" w:rsidR="583F6CD5" w:rsidRPr="008533BC" w:rsidRDefault="583F6CD5" w:rsidP="008533BC">
      <w:pPr>
        <w:bidi/>
        <w:spacing w:after="0"/>
        <w:rPr>
          <w:rFonts w:asciiTheme="minorBidi" w:eastAsia="Calibri" w:hAnsiTheme="minorBidi"/>
          <w:sz w:val="24"/>
          <w:szCs w:val="24"/>
          <w:rtl/>
        </w:rPr>
      </w:pPr>
      <w:r w:rsidRPr="008533BC">
        <w:rPr>
          <w:rFonts w:asciiTheme="minorBidi" w:eastAsia="Calibri" w:hAnsiTheme="minorBidi"/>
          <w:sz w:val="24"/>
          <w:szCs w:val="24"/>
          <w:rtl/>
        </w:rPr>
        <w:t>-חיי סוללה</w:t>
      </w:r>
      <w:r w:rsidR="00EE6D6F" w:rsidRPr="008533BC">
        <w:rPr>
          <w:rFonts w:asciiTheme="minorBidi" w:eastAsia="Calibri" w:hAnsiTheme="minorBidi"/>
          <w:sz w:val="24"/>
          <w:szCs w:val="24"/>
          <w:rtl/>
        </w:rPr>
        <w:t xml:space="preserve"> ארוכים מספיק לפעילויות היומיומי</w:t>
      </w:r>
      <w:r w:rsidR="00925BAE" w:rsidRPr="008533BC">
        <w:rPr>
          <w:rFonts w:asciiTheme="minorBidi" w:eastAsia="Calibri" w:hAnsiTheme="minorBidi"/>
          <w:sz w:val="24"/>
          <w:szCs w:val="24"/>
          <w:rtl/>
        </w:rPr>
        <w:t>ות</w:t>
      </w:r>
    </w:p>
    <w:p w14:paraId="7D9527D0" w14:textId="187E6053" w:rsidR="583F6CD5" w:rsidRPr="008533BC" w:rsidRDefault="583F6CD5" w:rsidP="008533BC">
      <w:pPr>
        <w:bidi/>
        <w:spacing w:after="0"/>
        <w:rPr>
          <w:rFonts w:asciiTheme="minorBidi" w:eastAsia="Calibri" w:hAnsiTheme="minorBidi"/>
          <w:sz w:val="24"/>
          <w:szCs w:val="24"/>
          <w:rtl/>
        </w:rPr>
      </w:pPr>
      <w:r w:rsidRPr="008533BC">
        <w:rPr>
          <w:rFonts w:asciiTheme="minorBidi" w:eastAsia="Calibri" w:hAnsiTheme="minorBidi"/>
          <w:sz w:val="24"/>
          <w:szCs w:val="24"/>
          <w:rtl/>
        </w:rPr>
        <w:t>-אמינות האלקטרודות\חיישנים</w:t>
      </w:r>
      <w:r w:rsidR="003F2723" w:rsidRPr="008533BC">
        <w:rPr>
          <w:rFonts w:asciiTheme="minorBidi" w:eastAsia="Calibri" w:hAnsiTheme="minorBidi"/>
          <w:sz w:val="24"/>
          <w:szCs w:val="24"/>
          <w:rtl/>
        </w:rPr>
        <w:t xml:space="preserve"> וביצועים טובים</w:t>
      </w:r>
    </w:p>
    <w:p w14:paraId="4F509D7C" w14:textId="26854B23" w:rsidR="583F6CD5" w:rsidRPr="008533BC" w:rsidRDefault="583F6CD5" w:rsidP="008533BC">
      <w:pPr>
        <w:bidi/>
        <w:rPr>
          <w:rFonts w:asciiTheme="minorBidi" w:eastAsia="Calibri" w:hAnsiTheme="minorBidi"/>
          <w:sz w:val="24"/>
          <w:szCs w:val="24"/>
          <w:rtl/>
        </w:rPr>
      </w:pPr>
      <w:r w:rsidRPr="008533BC">
        <w:rPr>
          <w:rFonts w:asciiTheme="minorBidi" w:eastAsia="Calibri" w:hAnsiTheme="minorBidi"/>
          <w:sz w:val="24"/>
          <w:szCs w:val="24"/>
          <w:rtl/>
        </w:rPr>
        <w:t>-פידבק למשתמש על אופן ביצוע הפעולות בצורה אינטואיטיבית</w:t>
      </w:r>
    </w:p>
    <w:p w14:paraId="4A4A8A7D" w14:textId="650B4BBC" w:rsidR="2BCE9742" w:rsidRPr="008533BC" w:rsidRDefault="583F6CD5" w:rsidP="008533BC">
      <w:pPr>
        <w:bidi/>
        <w:spacing w:after="0"/>
        <w:rPr>
          <w:rFonts w:asciiTheme="minorBidi" w:hAnsiTheme="minorBidi"/>
          <w:sz w:val="24"/>
          <w:szCs w:val="24"/>
          <w:rtl/>
        </w:rPr>
      </w:pPr>
      <w:r w:rsidRPr="008533BC">
        <w:rPr>
          <w:rFonts w:asciiTheme="minorBidi" w:hAnsiTheme="minorBidi"/>
          <w:sz w:val="24"/>
          <w:szCs w:val="24"/>
          <w:rtl/>
        </w:rPr>
        <w:t xml:space="preserve">כיום קיימים </w:t>
      </w:r>
      <w:r w:rsidRPr="008533BC">
        <w:rPr>
          <w:rFonts w:asciiTheme="minorBidi" w:hAnsiTheme="minorBidi"/>
          <w:sz w:val="24"/>
          <w:szCs w:val="24"/>
        </w:rPr>
        <w:t>3</w:t>
      </w:r>
      <w:r w:rsidRPr="008533BC">
        <w:rPr>
          <w:rFonts w:asciiTheme="minorBidi" w:hAnsiTheme="minorBidi"/>
          <w:sz w:val="24"/>
          <w:szCs w:val="24"/>
          <w:rtl/>
        </w:rPr>
        <w:t xml:space="preserve"> סוגים של </w:t>
      </w:r>
      <w:r w:rsidR="005847B0" w:rsidRPr="008533BC">
        <w:rPr>
          <w:rFonts w:asciiTheme="minorBidi" w:hAnsiTheme="minorBidi"/>
          <w:sz w:val="24"/>
          <w:szCs w:val="24"/>
          <w:rtl/>
        </w:rPr>
        <w:t>פרוטזות יד</w:t>
      </w:r>
      <w:r w:rsidRPr="008533BC">
        <w:rPr>
          <w:rFonts w:asciiTheme="minorBidi" w:hAnsiTheme="minorBidi"/>
          <w:sz w:val="24"/>
          <w:szCs w:val="24"/>
          <w:rtl/>
        </w:rPr>
        <w:t>:</w:t>
      </w:r>
    </w:p>
    <w:p w14:paraId="3414615E" w14:textId="4E951E23" w:rsidR="35E344D0" w:rsidRPr="008533BC" w:rsidRDefault="583F6CD5" w:rsidP="35E344D0">
      <w:pPr>
        <w:pStyle w:val="ListParagraph"/>
        <w:numPr>
          <w:ilvl w:val="0"/>
          <w:numId w:val="7"/>
        </w:numPr>
        <w:bidi/>
        <w:rPr>
          <w:rFonts w:asciiTheme="minorBidi" w:hAnsiTheme="minorBidi"/>
          <w:b/>
          <w:bCs/>
          <w:sz w:val="24"/>
          <w:szCs w:val="24"/>
        </w:rPr>
      </w:pPr>
      <w:r w:rsidRPr="008533BC">
        <w:rPr>
          <w:rFonts w:asciiTheme="minorBidi" w:eastAsia="Calibri" w:hAnsiTheme="minorBidi"/>
          <w:b/>
          <w:bCs/>
          <w:sz w:val="24"/>
          <w:szCs w:val="24"/>
          <w:rtl/>
        </w:rPr>
        <w:t>שליטה מכאנית גופנית</w:t>
      </w:r>
      <w:r w:rsidRPr="008533BC">
        <w:rPr>
          <w:rFonts w:asciiTheme="minorBidi" w:eastAsia="Calibri" w:hAnsiTheme="minorBidi"/>
          <w:sz w:val="24"/>
          <w:szCs w:val="24"/>
          <w:rtl/>
        </w:rPr>
        <w:t xml:space="preserve"> ע"י חיבור רצועות לפלג הגוף העליון ושליטה על פתיחה וסגירה של יד\ וו. הבעיה העיקריות</w:t>
      </w:r>
      <w:r w:rsidR="003F2723" w:rsidRPr="008533BC">
        <w:rPr>
          <w:rFonts w:asciiTheme="minorBidi" w:eastAsia="Calibri" w:hAnsiTheme="minorBidi"/>
          <w:sz w:val="24"/>
          <w:szCs w:val="24"/>
          <w:rtl/>
        </w:rPr>
        <w:t xml:space="preserve"> בסוג זה היא ש</w:t>
      </w:r>
      <w:r w:rsidRPr="008533BC">
        <w:rPr>
          <w:rFonts w:asciiTheme="minorBidi" w:eastAsia="Calibri" w:hAnsiTheme="minorBidi"/>
          <w:sz w:val="24"/>
          <w:szCs w:val="24"/>
          <w:rtl/>
        </w:rPr>
        <w:t xml:space="preserve">צורך הרבה </w:t>
      </w:r>
      <w:r w:rsidR="002529FB" w:rsidRPr="008533BC">
        <w:rPr>
          <w:rFonts w:asciiTheme="minorBidi" w:eastAsia="Calibri" w:hAnsiTheme="minorBidi"/>
          <w:sz w:val="24"/>
          <w:szCs w:val="24"/>
          <w:rtl/>
        </w:rPr>
        <w:t>כוח</w:t>
      </w:r>
      <w:r w:rsidR="004133CB" w:rsidRPr="008533BC">
        <w:rPr>
          <w:rFonts w:asciiTheme="minorBidi" w:eastAsia="Calibri" w:hAnsiTheme="minorBidi"/>
          <w:sz w:val="24"/>
          <w:szCs w:val="24"/>
          <w:rtl/>
        </w:rPr>
        <w:t xml:space="preserve"> ולכן מעייף את הגוף</w:t>
      </w:r>
      <w:r w:rsidRPr="008533BC">
        <w:rPr>
          <w:rFonts w:asciiTheme="minorBidi" w:eastAsia="Calibri" w:hAnsiTheme="minorBidi"/>
          <w:sz w:val="24"/>
          <w:szCs w:val="24"/>
          <w:rtl/>
        </w:rPr>
        <w:t>, לא נוח לשימוש</w:t>
      </w:r>
      <w:r w:rsidR="00AC68C1" w:rsidRPr="008533BC">
        <w:rPr>
          <w:rFonts w:asciiTheme="minorBidi" w:eastAsia="Calibri" w:hAnsiTheme="minorBidi"/>
          <w:sz w:val="24"/>
          <w:szCs w:val="24"/>
          <w:rtl/>
        </w:rPr>
        <w:t xml:space="preserve"> ופונקציונאליות נמוכה</w:t>
      </w:r>
      <w:r w:rsidRPr="008533BC">
        <w:rPr>
          <w:rFonts w:asciiTheme="minorBidi" w:eastAsia="Calibri" w:hAnsiTheme="minorBidi"/>
          <w:sz w:val="24"/>
          <w:szCs w:val="24"/>
          <w:rtl/>
        </w:rPr>
        <w:t>.</w:t>
      </w:r>
    </w:p>
    <w:p w14:paraId="5AB13BC9" w14:textId="36F19298" w:rsidR="35E344D0" w:rsidRPr="008533BC" w:rsidRDefault="583F6CD5" w:rsidP="583F6CD5">
      <w:pPr>
        <w:pStyle w:val="ListParagraph"/>
        <w:numPr>
          <w:ilvl w:val="0"/>
          <w:numId w:val="7"/>
        </w:numPr>
        <w:bidi/>
        <w:rPr>
          <w:rFonts w:asciiTheme="minorBidi" w:hAnsiTheme="minorBidi"/>
          <w:b/>
          <w:bCs/>
          <w:sz w:val="24"/>
          <w:szCs w:val="24"/>
        </w:rPr>
      </w:pPr>
      <w:r w:rsidRPr="008533BC">
        <w:rPr>
          <w:rFonts w:asciiTheme="minorBidi" w:eastAsia="Calibri" w:hAnsiTheme="minorBidi"/>
          <w:b/>
          <w:bCs/>
          <w:sz w:val="24"/>
          <w:szCs w:val="24"/>
          <w:rtl/>
        </w:rPr>
        <w:t>שליטה אלקטרונית לא פולשנית:</w:t>
      </w:r>
      <w:r w:rsidRPr="008533BC">
        <w:rPr>
          <w:rFonts w:asciiTheme="minorBidi" w:eastAsia="Calibri" w:hAnsiTheme="minorBidi"/>
          <w:sz w:val="24"/>
          <w:szCs w:val="24"/>
          <w:rtl/>
        </w:rPr>
        <w:t xml:space="preserve"> </w:t>
      </w:r>
      <w:r w:rsidR="007E668E" w:rsidRPr="008533BC">
        <w:rPr>
          <w:rFonts w:asciiTheme="minorBidi" w:eastAsia="Calibri" w:hAnsiTheme="minorBidi"/>
          <w:sz w:val="24"/>
          <w:szCs w:val="24"/>
          <w:rtl/>
        </w:rPr>
        <w:t>בשיטה זו משתמשים</w:t>
      </w:r>
      <w:r w:rsidRPr="008533BC">
        <w:rPr>
          <w:rFonts w:asciiTheme="minorBidi" w:eastAsia="Calibri" w:hAnsiTheme="minorBidi"/>
          <w:sz w:val="24"/>
          <w:szCs w:val="24"/>
          <w:rtl/>
        </w:rPr>
        <w:t xml:space="preserve"> </w:t>
      </w:r>
      <w:r w:rsidR="007E668E" w:rsidRPr="008533BC">
        <w:rPr>
          <w:rFonts w:asciiTheme="minorBidi" w:eastAsia="Calibri" w:hAnsiTheme="minorBidi"/>
          <w:sz w:val="24"/>
          <w:szCs w:val="24"/>
          <w:rtl/>
        </w:rPr>
        <w:t>ב</w:t>
      </w:r>
      <w:r w:rsidRPr="008533BC">
        <w:rPr>
          <w:rFonts w:asciiTheme="minorBidi" w:eastAsia="Calibri" w:hAnsiTheme="minorBidi"/>
          <w:sz w:val="24"/>
          <w:szCs w:val="24"/>
          <w:rtl/>
        </w:rPr>
        <w:t>חיישנים אשר קולטים ומזהים את רצון המשתמש ומעבירים את הפקודה ליד האלקטרו-מכנית.</w:t>
      </w:r>
      <w:r w:rsidR="35E344D0" w:rsidRPr="008533BC">
        <w:rPr>
          <w:rFonts w:asciiTheme="minorBidi" w:hAnsiTheme="minorBidi"/>
          <w:sz w:val="24"/>
          <w:szCs w:val="24"/>
        </w:rPr>
        <w:br/>
      </w:r>
      <w:r w:rsidRPr="008533BC">
        <w:rPr>
          <w:rFonts w:asciiTheme="minorBidi" w:eastAsia="Calibri" w:hAnsiTheme="minorBidi"/>
          <w:sz w:val="24"/>
          <w:szCs w:val="24"/>
          <w:rtl/>
        </w:rPr>
        <w:t>היתרונות:  מונע על ידי מקור חיצוני ולכן חוסך את המאמץ למשתמש, אפשרות לבקרה אינטואיטיבית ונוחה יותר למשתמש כאשר המערכת תוכל לזהות את רצונותיו אוטומטית.</w:t>
      </w:r>
      <w:r w:rsidR="35E344D0" w:rsidRPr="008533BC">
        <w:rPr>
          <w:rFonts w:asciiTheme="minorBidi" w:hAnsiTheme="minorBidi"/>
          <w:sz w:val="24"/>
          <w:szCs w:val="24"/>
        </w:rPr>
        <w:br/>
      </w:r>
      <w:r w:rsidRPr="008533BC">
        <w:rPr>
          <w:rFonts w:asciiTheme="minorBidi" w:eastAsia="Calibri" w:hAnsiTheme="minorBidi"/>
          <w:sz w:val="24"/>
          <w:szCs w:val="24"/>
          <w:rtl/>
        </w:rPr>
        <w:t>חסרונות: קושי בהפ</w:t>
      </w:r>
      <w:r w:rsidR="00235C01" w:rsidRPr="008533BC">
        <w:rPr>
          <w:rFonts w:asciiTheme="minorBidi" w:eastAsia="Calibri" w:hAnsiTheme="minorBidi"/>
          <w:sz w:val="24"/>
          <w:szCs w:val="24"/>
          <w:rtl/>
        </w:rPr>
        <w:t>ע</w:t>
      </w:r>
      <w:r w:rsidRPr="008533BC">
        <w:rPr>
          <w:rFonts w:asciiTheme="minorBidi" w:eastAsia="Calibri" w:hAnsiTheme="minorBidi"/>
          <w:sz w:val="24"/>
          <w:szCs w:val="24"/>
          <w:rtl/>
        </w:rPr>
        <w:t>לה אינטואיטיבית ושליטה על הפעולות שהיד מבצעת.</w:t>
      </w:r>
      <w:r w:rsidR="35E344D0" w:rsidRPr="008533BC">
        <w:rPr>
          <w:rFonts w:asciiTheme="minorBidi" w:hAnsiTheme="minorBidi"/>
          <w:sz w:val="24"/>
          <w:szCs w:val="24"/>
        </w:rPr>
        <w:br/>
      </w:r>
      <w:r w:rsidRPr="008533BC">
        <w:rPr>
          <w:rFonts w:asciiTheme="minorBidi" w:eastAsia="Calibri" w:hAnsiTheme="minorBidi"/>
          <w:sz w:val="24"/>
          <w:szCs w:val="24"/>
          <w:rtl/>
        </w:rPr>
        <w:t>שיטות לבקרה על היד הקיימות היום:</w:t>
      </w:r>
      <w:r w:rsidR="35E344D0" w:rsidRPr="008533BC">
        <w:rPr>
          <w:rFonts w:asciiTheme="minorBidi" w:hAnsiTheme="minorBidi"/>
          <w:sz w:val="24"/>
          <w:szCs w:val="24"/>
        </w:rPr>
        <w:br/>
      </w:r>
      <w:r w:rsidRPr="008533BC">
        <w:rPr>
          <w:rFonts w:asciiTheme="minorBidi" w:eastAsia="Calibri" w:hAnsiTheme="minorBidi"/>
          <w:sz w:val="24"/>
          <w:szCs w:val="24"/>
          <w:rtl/>
        </w:rPr>
        <w:t>-</w:t>
      </w:r>
      <w:r w:rsidRPr="008533BC">
        <w:rPr>
          <w:rFonts w:asciiTheme="minorBidi" w:eastAsia="Calibri" w:hAnsiTheme="minorBidi"/>
          <w:sz w:val="24"/>
          <w:szCs w:val="24"/>
          <w:u w:val="single"/>
          <w:rtl/>
        </w:rPr>
        <w:t>הפתרון הנפוץ ביותר:</w:t>
      </w:r>
      <w:r w:rsidRPr="008533BC">
        <w:rPr>
          <w:rFonts w:asciiTheme="minorBidi" w:eastAsia="Calibri" w:hAnsiTheme="minorBidi"/>
          <w:sz w:val="24"/>
          <w:szCs w:val="24"/>
          <w:rtl/>
        </w:rPr>
        <w:t xml:space="preserve"> שימוש בחיישני  </w:t>
      </w:r>
      <w:r w:rsidRPr="008533BC">
        <w:rPr>
          <w:rFonts w:asciiTheme="minorBidi" w:eastAsia="Calibri" w:hAnsiTheme="minorBidi"/>
          <w:sz w:val="24"/>
          <w:szCs w:val="24"/>
        </w:rPr>
        <w:t>Surface EMG</w:t>
      </w:r>
      <w:r w:rsidRPr="008533BC">
        <w:rPr>
          <w:rFonts w:asciiTheme="minorBidi" w:eastAsia="Calibri" w:hAnsiTheme="minorBidi"/>
          <w:sz w:val="24"/>
          <w:szCs w:val="24"/>
          <w:rtl/>
        </w:rPr>
        <w:t xml:space="preserve"> אשר קוראים את האותות החשמליים המופקים בעת הפעלת שרירים</w:t>
      </w:r>
      <w:r w:rsidR="0021021F" w:rsidRPr="008533BC">
        <w:rPr>
          <w:rFonts w:asciiTheme="minorBidi" w:eastAsia="Calibri" w:hAnsiTheme="minorBidi"/>
          <w:sz w:val="24"/>
          <w:szCs w:val="24"/>
          <w:rtl/>
        </w:rPr>
        <w:t xml:space="preserve">. </w:t>
      </w:r>
      <w:r w:rsidR="172FB838" w:rsidRPr="172FB838">
        <w:rPr>
          <w:rFonts w:ascii="Calibri" w:eastAsia="Calibri" w:hAnsi="Calibri" w:cs="Calibri"/>
          <w:sz w:val="24"/>
          <w:szCs w:val="24"/>
          <w:rtl/>
        </w:rPr>
        <w:t>החיסרון</w:t>
      </w:r>
      <w:r w:rsidR="00D56BD6" w:rsidRPr="008533BC">
        <w:rPr>
          <w:rFonts w:asciiTheme="minorBidi" w:eastAsia="Calibri" w:hAnsiTheme="minorBidi"/>
          <w:sz w:val="24"/>
          <w:szCs w:val="24"/>
          <w:rtl/>
        </w:rPr>
        <w:t xml:space="preserve"> בשיטה זו היא</w:t>
      </w:r>
      <w:r w:rsidR="00566349" w:rsidRPr="008533BC">
        <w:rPr>
          <w:rFonts w:asciiTheme="minorBidi" w:eastAsia="Calibri" w:hAnsiTheme="minorBidi"/>
          <w:sz w:val="24"/>
          <w:szCs w:val="24"/>
          <w:rtl/>
        </w:rPr>
        <w:t xml:space="preserve"> הזעה ותנועה בתוך</w:t>
      </w:r>
      <w:r w:rsidRPr="008533BC">
        <w:rPr>
          <w:rFonts w:asciiTheme="minorBidi" w:eastAsia="Calibri" w:hAnsiTheme="minorBidi"/>
          <w:sz w:val="24"/>
          <w:szCs w:val="24"/>
          <w:rtl/>
        </w:rPr>
        <w:t xml:space="preserve"> ה-</w:t>
      </w:r>
      <w:r w:rsidRPr="008533BC">
        <w:rPr>
          <w:rFonts w:asciiTheme="minorBidi" w:eastAsia="Calibri" w:hAnsiTheme="minorBidi"/>
          <w:sz w:val="24"/>
          <w:szCs w:val="24"/>
        </w:rPr>
        <w:t>socket</w:t>
      </w:r>
      <w:r w:rsidR="00566349" w:rsidRPr="008533BC">
        <w:rPr>
          <w:rFonts w:asciiTheme="minorBidi" w:eastAsia="Calibri" w:hAnsiTheme="minorBidi"/>
          <w:sz w:val="24"/>
          <w:szCs w:val="24"/>
          <w:rtl/>
        </w:rPr>
        <w:t xml:space="preserve"> המפריעים לקריאת האותות</w:t>
      </w:r>
      <w:r w:rsidR="00BF225A" w:rsidRPr="008533BC">
        <w:rPr>
          <w:rFonts w:asciiTheme="minorBidi" w:eastAsia="Calibri" w:hAnsiTheme="minorBidi"/>
          <w:sz w:val="24"/>
          <w:szCs w:val="24"/>
          <w:rtl/>
        </w:rPr>
        <w:t xml:space="preserve">, דורש הזזה של השרירים בגדם דבר </w:t>
      </w:r>
      <w:r w:rsidR="172FB838" w:rsidRPr="172FB838">
        <w:rPr>
          <w:rFonts w:ascii="Calibri" w:eastAsia="Calibri" w:hAnsi="Calibri" w:cs="Calibri"/>
          <w:sz w:val="24"/>
          <w:szCs w:val="24"/>
          <w:rtl/>
        </w:rPr>
        <w:t>שעלול לגרום כאבי</w:t>
      </w:r>
      <w:r w:rsidR="00BF225A" w:rsidRPr="008533BC">
        <w:rPr>
          <w:rFonts w:asciiTheme="minorBidi" w:eastAsia="Calibri" w:hAnsiTheme="minorBidi"/>
          <w:sz w:val="24"/>
          <w:szCs w:val="24"/>
          <w:rtl/>
        </w:rPr>
        <w:t xml:space="preserve"> פאנטום</w:t>
      </w:r>
      <w:r w:rsidRPr="008533BC">
        <w:rPr>
          <w:rFonts w:asciiTheme="minorBidi" w:eastAsia="Calibri" w:hAnsiTheme="minorBidi"/>
          <w:sz w:val="24"/>
          <w:szCs w:val="24"/>
          <w:rtl/>
        </w:rPr>
        <w:t>.</w:t>
      </w:r>
      <w:r w:rsidR="35E344D0" w:rsidRPr="008533BC">
        <w:rPr>
          <w:rFonts w:asciiTheme="minorBidi" w:hAnsiTheme="minorBidi"/>
          <w:sz w:val="24"/>
          <w:szCs w:val="24"/>
        </w:rPr>
        <w:br/>
      </w:r>
      <w:r w:rsidRPr="008533BC">
        <w:rPr>
          <w:rFonts w:asciiTheme="minorBidi" w:eastAsia="Calibri" w:hAnsiTheme="minorBidi"/>
          <w:sz w:val="24"/>
          <w:szCs w:val="24"/>
          <w:rtl/>
        </w:rPr>
        <w:t xml:space="preserve">-מדידת כוח האחיזה  בשיטת </w:t>
      </w:r>
      <w:r w:rsidRPr="008533BC">
        <w:rPr>
          <w:rFonts w:asciiTheme="minorBidi" w:eastAsia="Calibri" w:hAnsiTheme="minorBidi"/>
          <w:sz w:val="24"/>
          <w:szCs w:val="24"/>
        </w:rPr>
        <w:t>FMG</w:t>
      </w:r>
      <w:r w:rsidRPr="008533BC">
        <w:rPr>
          <w:rFonts w:asciiTheme="minorBidi" w:eastAsia="Calibri" w:hAnsiTheme="minorBidi"/>
          <w:sz w:val="24"/>
          <w:szCs w:val="24"/>
          <w:rtl/>
        </w:rPr>
        <w:t xml:space="preserve"> - תרגום הכוחות על חיישנים לאורך היד לכוח של התנועה שהמשתמש רוצה להפעיל.</w:t>
      </w:r>
      <w:r w:rsidR="35E344D0" w:rsidRPr="008533BC">
        <w:rPr>
          <w:rFonts w:asciiTheme="minorBidi" w:hAnsiTheme="minorBidi"/>
          <w:sz w:val="24"/>
          <w:szCs w:val="24"/>
        </w:rPr>
        <w:br/>
      </w:r>
    </w:p>
    <w:p w14:paraId="0B68223B" w14:textId="2ABB8EF1" w:rsidR="00DE4473" w:rsidRPr="008533BC" w:rsidRDefault="583F6CD5" w:rsidP="00DE4473">
      <w:pPr>
        <w:pStyle w:val="ListParagraph"/>
        <w:numPr>
          <w:ilvl w:val="0"/>
          <w:numId w:val="7"/>
        </w:numPr>
        <w:bidi/>
        <w:rPr>
          <w:rFonts w:asciiTheme="minorBidi" w:hAnsiTheme="minorBidi"/>
          <w:b/>
          <w:bCs/>
          <w:sz w:val="24"/>
          <w:szCs w:val="24"/>
        </w:rPr>
      </w:pPr>
      <w:r w:rsidRPr="008533BC">
        <w:rPr>
          <w:rFonts w:asciiTheme="minorBidi" w:eastAsia="Calibri" w:hAnsiTheme="minorBidi"/>
          <w:b/>
          <w:bCs/>
          <w:sz w:val="24"/>
          <w:szCs w:val="24"/>
          <w:rtl/>
        </w:rPr>
        <w:t>שליטה אלקטרונית פולשנית:</w:t>
      </w:r>
      <w:r w:rsidR="00AC1C34" w:rsidRPr="008533BC">
        <w:rPr>
          <w:rFonts w:asciiTheme="minorBidi" w:hAnsiTheme="minorBidi"/>
          <w:sz w:val="24"/>
          <w:szCs w:val="24"/>
          <w:rtl/>
        </w:rPr>
        <w:t xml:space="preserve"> בשיטה זו משתמשים </w:t>
      </w:r>
      <w:r w:rsidR="008533BC" w:rsidRPr="008533BC">
        <w:rPr>
          <w:rFonts w:asciiTheme="minorBidi" w:hAnsiTheme="minorBidi"/>
          <w:sz w:val="24"/>
          <w:szCs w:val="24"/>
          <w:rtl/>
        </w:rPr>
        <w:t>גם בחיישנים אך הם מושתלים בתוך הגוף דבר המצריך ניתוח וזה מהווה חיסרון והרתעה עבור המשתמשים.</w:t>
      </w:r>
      <w:r w:rsidR="35E344D0" w:rsidRPr="008533BC">
        <w:rPr>
          <w:rFonts w:asciiTheme="minorBidi" w:hAnsiTheme="minorBidi"/>
          <w:sz w:val="24"/>
          <w:szCs w:val="24"/>
        </w:rPr>
        <w:br/>
      </w:r>
      <w:r w:rsidRPr="008533BC">
        <w:rPr>
          <w:rFonts w:asciiTheme="minorBidi" w:eastAsia="Calibri" w:hAnsiTheme="minorBidi"/>
          <w:b/>
          <w:bCs/>
          <w:sz w:val="24"/>
          <w:szCs w:val="24"/>
          <w:rtl/>
        </w:rPr>
        <w:t>-</w:t>
      </w:r>
      <w:r w:rsidRPr="008533BC">
        <w:rPr>
          <w:rFonts w:asciiTheme="minorBidi" w:eastAsia="Calibri" w:hAnsiTheme="minorBidi"/>
          <w:sz w:val="24"/>
          <w:szCs w:val="24"/>
          <w:rtl/>
        </w:rPr>
        <w:t xml:space="preserve">השתלת חיישני </w:t>
      </w:r>
      <w:r w:rsidRPr="008533BC">
        <w:rPr>
          <w:rFonts w:asciiTheme="minorBidi" w:eastAsia="Calibri" w:hAnsiTheme="minorBidi"/>
          <w:sz w:val="24"/>
          <w:szCs w:val="24"/>
        </w:rPr>
        <w:t>EMG</w:t>
      </w:r>
      <w:r w:rsidRPr="008533BC">
        <w:rPr>
          <w:rFonts w:asciiTheme="minorBidi" w:eastAsia="Calibri" w:hAnsiTheme="minorBidi"/>
          <w:sz w:val="24"/>
          <w:szCs w:val="24"/>
          <w:rtl/>
        </w:rPr>
        <w:t xml:space="preserve"> בתוך היד לשיפור חישת אות ה-</w:t>
      </w:r>
      <w:r w:rsidRPr="008533BC">
        <w:rPr>
          <w:rFonts w:asciiTheme="minorBidi" w:eastAsia="Calibri" w:hAnsiTheme="minorBidi"/>
          <w:sz w:val="24"/>
          <w:szCs w:val="24"/>
        </w:rPr>
        <w:t>EMG</w:t>
      </w:r>
      <w:r w:rsidRPr="008533BC">
        <w:rPr>
          <w:rFonts w:asciiTheme="minorBidi" w:eastAsia="Calibri" w:hAnsiTheme="minorBidi"/>
          <w:sz w:val="24"/>
          <w:szCs w:val="24"/>
          <w:rtl/>
        </w:rPr>
        <w:t xml:space="preserve">. </w:t>
      </w:r>
      <w:r w:rsidR="008533BC" w:rsidRPr="008533BC">
        <w:rPr>
          <w:rFonts w:asciiTheme="minorBidi" w:eastAsia="Calibri" w:hAnsiTheme="minorBidi"/>
          <w:sz w:val="24"/>
          <w:szCs w:val="24"/>
          <w:rtl/>
        </w:rPr>
        <w:t>ה</w:t>
      </w:r>
      <w:r w:rsidRPr="008533BC">
        <w:rPr>
          <w:rFonts w:asciiTheme="minorBidi" w:eastAsia="Calibri" w:hAnsiTheme="minorBidi"/>
          <w:sz w:val="24"/>
          <w:szCs w:val="24"/>
          <w:rtl/>
        </w:rPr>
        <w:t>יתרון</w:t>
      </w:r>
      <w:r w:rsidR="008533BC" w:rsidRPr="008533BC">
        <w:rPr>
          <w:rFonts w:asciiTheme="minorBidi" w:eastAsia="Calibri" w:hAnsiTheme="minorBidi"/>
          <w:sz w:val="24"/>
          <w:szCs w:val="24"/>
          <w:rtl/>
        </w:rPr>
        <w:t xml:space="preserve"> בשיטה זו הוא</w:t>
      </w:r>
      <w:r w:rsidRPr="008533BC">
        <w:rPr>
          <w:rFonts w:asciiTheme="minorBidi" w:eastAsia="Calibri" w:hAnsiTheme="minorBidi"/>
          <w:sz w:val="24"/>
          <w:szCs w:val="24"/>
          <w:rtl/>
        </w:rPr>
        <w:t xml:space="preserve"> אות פחות רועש ומייצג טוב יותר את הפעולה.</w:t>
      </w:r>
      <w:r w:rsidR="35E344D0" w:rsidRPr="008533BC">
        <w:rPr>
          <w:rFonts w:asciiTheme="minorBidi" w:hAnsiTheme="minorBidi"/>
          <w:sz w:val="24"/>
          <w:szCs w:val="24"/>
        </w:rPr>
        <w:br/>
      </w:r>
      <w:r w:rsidRPr="008533BC">
        <w:rPr>
          <w:rFonts w:asciiTheme="minorBidi" w:eastAsia="Calibri" w:hAnsiTheme="minorBidi"/>
          <w:sz w:val="24"/>
          <w:szCs w:val="24"/>
          <w:rtl/>
        </w:rPr>
        <w:t>-השתלת אלקטרודות אשר קוראות את אותות הפעולה מהנוירונים ובאותו זמן מספקות למשתמש פידבק עצבי על פעולת היד לשיפור יכול השליטה האינטואיטיבית.</w:t>
      </w:r>
      <w:r w:rsidR="35E344D0" w:rsidRPr="008533BC">
        <w:rPr>
          <w:rFonts w:asciiTheme="minorBidi" w:hAnsiTheme="minorBidi"/>
          <w:sz w:val="24"/>
          <w:szCs w:val="24"/>
        </w:rPr>
        <w:br/>
      </w:r>
      <w:r w:rsidRPr="008533BC">
        <w:rPr>
          <w:rFonts w:asciiTheme="minorBidi" w:eastAsia="Calibri" w:hAnsiTheme="minorBidi"/>
          <w:sz w:val="24"/>
          <w:szCs w:val="24"/>
          <w:rtl/>
        </w:rPr>
        <w:t xml:space="preserve">- </w:t>
      </w:r>
      <w:r w:rsidRPr="008533BC">
        <w:rPr>
          <w:rFonts w:asciiTheme="minorBidi" w:eastAsia="Calibri" w:hAnsiTheme="minorBidi"/>
          <w:sz w:val="24"/>
          <w:szCs w:val="24"/>
        </w:rPr>
        <w:t>TMR (Targeted Muscle Rinnervation</w:t>
      </w:r>
      <w:r w:rsidRPr="008533BC">
        <w:rPr>
          <w:rFonts w:asciiTheme="minorBidi" w:eastAsia="Calibri" w:hAnsiTheme="minorBidi"/>
          <w:sz w:val="24"/>
          <w:szCs w:val="24"/>
          <w:rtl/>
        </w:rPr>
        <w:t xml:space="preserve">) -חיבור עצבים של האיבר הקטוע לשריר אחר אשר מאפשר הגברה של האות ושליטה טובה יותר </w:t>
      </w:r>
      <w:r w:rsidR="00531153" w:rsidRPr="008533BC">
        <w:rPr>
          <w:rFonts w:asciiTheme="minorBidi" w:eastAsia="Calibri" w:hAnsiTheme="minorBidi"/>
          <w:sz w:val="24"/>
          <w:szCs w:val="24"/>
          <w:rtl/>
        </w:rPr>
        <w:t>בפרוטזת יד</w:t>
      </w:r>
      <w:r w:rsidRPr="008533BC">
        <w:rPr>
          <w:rFonts w:asciiTheme="minorBidi" w:eastAsia="Calibri" w:hAnsiTheme="minorBidi"/>
          <w:sz w:val="24"/>
          <w:szCs w:val="24"/>
          <w:rtl/>
        </w:rPr>
        <w:t>.</w:t>
      </w:r>
    </w:p>
    <w:p w14:paraId="1E8BCB4D" w14:textId="405B2630" w:rsidR="008533BC" w:rsidRDefault="008533BC" w:rsidP="008533BC">
      <w:pPr>
        <w:bidi/>
        <w:rPr>
          <w:rFonts w:asciiTheme="minorBidi" w:hAnsiTheme="minorBidi"/>
          <w:sz w:val="24"/>
          <w:szCs w:val="24"/>
          <w:rtl/>
        </w:rPr>
      </w:pPr>
    </w:p>
    <w:p w14:paraId="55FC7092" w14:textId="452776ED" w:rsidR="008533BC" w:rsidRPr="008533BC" w:rsidRDefault="008533BC" w:rsidP="008533BC">
      <w:pPr>
        <w:bidi/>
        <w:spacing w:after="0"/>
        <w:rPr>
          <w:rFonts w:asciiTheme="minorBidi" w:hAnsiTheme="minorBidi"/>
          <w:sz w:val="24"/>
          <w:szCs w:val="24"/>
          <w:rtl/>
        </w:rPr>
      </w:pPr>
      <w:r w:rsidRPr="008533BC">
        <w:rPr>
          <w:rFonts w:asciiTheme="minorBidi" w:hAnsiTheme="minorBidi"/>
          <w:sz w:val="24"/>
          <w:szCs w:val="24"/>
          <w:rtl/>
        </w:rPr>
        <w:t>פתרונות נוספים הנמצאים בשלבי פיתוח:</w:t>
      </w:r>
    </w:p>
    <w:p w14:paraId="50777212" w14:textId="77777777" w:rsidR="008533BC" w:rsidRPr="008533BC" w:rsidRDefault="008533BC" w:rsidP="008533BC">
      <w:pPr>
        <w:bidi/>
        <w:spacing w:after="0"/>
        <w:rPr>
          <w:rFonts w:asciiTheme="minorBidi" w:hAnsiTheme="minorBidi"/>
          <w:sz w:val="24"/>
          <w:szCs w:val="24"/>
          <w:rtl/>
        </w:rPr>
      </w:pPr>
      <w:r w:rsidRPr="008533BC">
        <w:rPr>
          <w:rFonts w:asciiTheme="minorBidi" w:eastAsia="Calibri" w:hAnsiTheme="minorBidi"/>
          <w:sz w:val="24"/>
          <w:szCs w:val="24"/>
          <w:rtl/>
        </w:rPr>
        <w:t>-עיבוד תמונת אולטרסאונד ויכולת הבחנה של הכוחות המופעלים על כל אצבע. שיטה זו הופכת את הפרוטזה למסורבלת</w:t>
      </w:r>
    </w:p>
    <w:p w14:paraId="716DA351" w14:textId="49C48640" w:rsidR="008533BC" w:rsidRDefault="008533BC" w:rsidP="008533BC">
      <w:pPr>
        <w:bidi/>
        <w:rPr>
          <w:rFonts w:asciiTheme="minorBidi" w:hAnsiTheme="minorBidi"/>
          <w:sz w:val="24"/>
          <w:szCs w:val="24"/>
          <w:rtl/>
        </w:rPr>
      </w:pPr>
      <w:r w:rsidRPr="008533BC">
        <w:rPr>
          <w:rFonts w:asciiTheme="minorBidi" w:eastAsia="Calibri" w:hAnsiTheme="minorBidi"/>
          <w:sz w:val="24"/>
          <w:szCs w:val="24"/>
          <w:rtl/>
        </w:rPr>
        <w:t xml:space="preserve">-שליטה על היד באמצעות קריאת אותות </w:t>
      </w:r>
      <w:r w:rsidRPr="008533BC">
        <w:rPr>
          <w:rFonts w:asciiTheme="minorBidi" w:eastAsia="Calibri" w:hAnsiTheme="minorBidi"/>
          <w:sz w:val="24"/>
          <w:szCs w:val="24"/>
        </w:rPr>
        <w:t>EEG</w:t>
      </w:r>
      <w:r w:rsidRPr="008533BC">
        <w:rPr>
          <w:rFonts w:asciiTheme="minorBidi" w:eastAsia="Calibri" w:hAnsiTheme="minorBidi"/>
          <w:sz w:val="24"/>
          <w:szCs w:val="24"/>
          <w:rtl/>
        </w:rPr>
        <w:t xml:space="preserve"> (אותות מהמוח).</w:t>
      </w:r>
      <w:r w:rsidRPr="008533BC">
        <w:rPr>
          <w:rFonts w:asciiTheme="minorBidi" w:hAnsiTheme="minorBidi"/>
          <w:sz w:val="24"/>
          <w:szCs w:val="24"/>
          <w:rtl/>
        </w:rPr>
        <w:t xml:space="preserve"> שיטה זו פולשנית</w:t>
      </w:r>
    </w:p>
    <w:p w14:paraId="60EA8D37" w14:textId="1ACCB42C" w:rsidR="008533BC" w:rsidRDefault="008533BC" w:rsidP="008533BC">
      <w:pPr>
        <w:bidi/>
        <w:rPr>
          <w:rFonts w:asciiTheme="minorBidi" w:hAnsiTheme="minorBidi"/>
          <w:sz w:val="24"/>
          <w:szCs w:val="24"/>
          <w:rtl/>
        </w:rPr>
      </w:pPr>
      <w:r w:rsidRPr="008533BC">
        <w:rPr>
          <w:rFonts w:asciiTheme="minorBidi" w:hAnsiTheme="minorBidi"/>
          <w:sz w:val="24"/>
          <w:szCs w:val="24"/>
          <w:rtl/>
        </w:rPr>
        <w:t>הפתרון עליו נתבסס הוא יד אלקטרו-מכאנית, כלומר היד קוראת אות חשמלי מה-</w:t>
      </w:r>
      <w:r w:rsidRPr="008533BC">
        <w:rPr>
          <w:rFonts w:asciiTheme="minorBidi" w:hAnsiTheme="minorBidi"/>
          <w:sz w:val="24"/>
          <w:szCs w:val="24"/>
        </w:rPr>
        <w:t>PNS</w:t>
      </w:r>
      <w:r w:rsidRPr="008533BC">
        <w:rPr>
          <w:rFonts w:asciiTheme="minorBidi" w:hAnsiTheme="minorBidi"/>
          <w:sz w:val="24"/>
          <w:szCs w:val="24"/>
          <w:rtl/>
        </w:rPr>
        <w:t xml:space="preserve">, </w:t>
      </w:r>
      <w:r w:rsidRPr="008533BC">
        <w:rPr>
          <w:rFonts w:asciiTheme="minorBidi" w:hAnsiTheme="minorBidi"/>
          <w:sz w:val="24"/>
          <w:szCs w:val="24"/>
        </w:rPr>
        <w:t>Periperial Nervous System</w:t>
      </w:r>
      <w:r w:rsidRPr="008533BC">
        <w:rPr>
          <w:rFonts w:asciiTheme="minorBidi" w:hAnsiTheme="minorBidi"/>
          <w:sz w:val="24"/>
          <w:szCs w:val="24"/>
          <w:rtl/>
        </w:rPr>
        <w:t xml:space="preserve"> (אות שמועבר דרך העצבים הפריפריאליים בגוף) דרך חיישן </w:t>
      </w:r>
      <w:r w:rsidRPr="008533BC">
        <w:rPr>
          <w:rFonts w:asciiTheme="minorBidi" w:hAnsiTheme="minorBidi"/>
          <w:sz w:val="24"/>
          <w:szCs w:val="24"/>
        </w:rPr>
        <w:t>mudra</w:t>
      </w:r>
      <w:r w:rsidRPr="008533BC">
        <w:rPr>
          <w:rFonts w:asciiTheme="minorBidi" w:hAnsiTheme="minorBidi"/>
          <w:sz w:val="24"/>
          <w:szCs w:val="24"/>
          <w:rtl/>
        </w:rPr>
        <w:t xml:space="preserve">, ולאחר עיבוד וסיווג האות היד מבצעת את הפעולה באופן מכאני, עם מנועים קטנים ובקר. חלק מכאני זה מבקר את סגירת היד לפי צורת העצם אותו מחזיקים וקשיחותו. </w:t>
      </w:r>
    </w:p>
    <w:p w14:paraId="40B5D66F" w14:textId="35FBDEAF" w:rsidR="00AF295E" w:rsidRPr="00AF295E" w:rsidRDefault="00AF295E" w:rsidP="00AF295E">
      <w:pPr>
        <w:bidi/>
        <w:rPr>
          <w:rFonts w:hint="cs"/>
          <w:sz w:val="24"/>
          <w:szCs w:val="24"/>
          <w:rtl/>
        </w:rPr>
      </w:pPr>
    </w:p>
    <w:p w14:paraId="5561F16B" w14:textId="462C952F" w:rsidR="4EB2352F" w:rsidRDefault="06280361" w:rsidP="034C58DE">
      <w:pPr>
        <w:pStyle w:val="Heading2"/>
        <w:rPr>
          <w:rFonts w:ascii="Arial" w:eastAsia="Arial" w:hAnsi="Arial" w:cs="Arial"/>
          <w:color w:val="auto"/>
          <w:sz w:val="24"/>
          <w:szCs w:val="24"/>
        </w:rPr>
      </w:pPr>
      <w:r w:rsidRPr="172FB838">
        <w:rPr>
          <w:rFonts w:ascii="Arial" w:eastAsia="Arial" w:hAnsi="Arial" w:cs="Arial"/>
          <w:b/>
          <w:bCs/>
          <w:color w:val="auto"/>
          <w:sz w:val="24"/>
          <w:szCs w:val="24"/>
        </w:rPr>
        <w:t>Source</w:t>
      </w:r>
      <w:r w:rsidR="4EB2352F" w:rsidRPr="172FB838">
        <w:rPr>
          <w:rFonts w:ascii="Arial" w:eastAsia="Arial" w:hAnsi="Arial" w:cs="Arial"/>
          <w:b/>
          <w:bCs/>
          <w:color w:val="auto"/>
          <w:sz w:val="24"/>
          <w:szCs w:val="24"/>
          <w:rtl/>
        </w:rPr>
        <w:t>:</w:t>
      </w:r>
      <w:r w:rsidR="4EB2352F" w:rsidRPr="172FB838">
        <w:rPr>
          <w:rFonts w:ascii="Arial" w:eastAsia="Arial" w:hAnsi="Arial" w:cs="Arial"/>
          <w:color w:val="auto"/>
          <w:sz w:val="24"/>
          <w:szCs w:val="24"/>
          <w:rtl/>
        </w:rPr>
        <w:t xml:space="preserve"> </w:t>
      </w:r>
      <w:r w:rsidR="4EB2352F" w:rsidRPr="172FB838">
        <w:rPr>
          <w:rFonts w:ascii="Arial" w:eastAsia="Arial" w:hAnsi="Arial" w:cs="Arial"/>
          <w:color w:val="auto"/>
          <w:sz w:val="24"/>
          <w:szCs w:val="24"/>
        </w:rPr>
        <w:t>Francesca Cordella 1</w:t>
      </w:r>
      <w:r w:rsidR="3EDF81B3" w:rsidRPr="172FB838">
        <w:rPr>
          <w:rFonts w:ascii="Arial" w:eastAsia="Arial" w:hAnsi="Arial" w:cs="Arial"/>
          <w:color w:val="auto"/>
          <w:sz w:val="24"/>
          <w:szCs w:val="24"/>
        </w:rPr>
        <w:t>,</w:t>
      </w:r>
      <w:r w:rsidR="4EB2352F" w:rsidRPr="172FB838">
        <w:rPr>
          <w:rFonts w:ascii="Arial" w:eastAsia="Arial" w:hAnsi="Arial" w:cs="Arial"/>
          <w:color w:val="auto"/>
          <w:sz w:val="24"/>
          <w:szCs w:val="24"/>
          <w:rtl/>
        </w:rPr>
        <w:t xml:space="preserve"> </w:t>
      </w:r>
      <w:r w:rsidR="4EB2352F" w:rsidRPr="172FB838">
        <w:rPr>
          <w:rFonts w:ascii="Arial" w:eastAsia="Arial" w:hAnsi="Arial" w:cs="Arial"/>
          <w:color w:val="auto"/>
          <w:sz w:val="24"/>
          <w:szCs w:val="24"/>
        </w:rPr>
        <w:t>Anna Lisa Ciancio 1</w:t>
      </w:r>
      <w:r w:rsidR="4EB2352F" w:rsidRPr="172FB838">
        <w:rPr>
          <w:rFonts w:ascii="Arial" w:eastAsia="Arial" w:hAnsi="Arial" w:cs="Arial"/>
          <w:color w:val="auto"/>
          <w:sz w:val="24"/>
          <w:szCs w:val="24"/>
          <w:rtl/>
        </w:rPr>
        <w:t xml:space="preserve">, </w:t>
      </w:r>
      <w:r w:rsidR="4EB2352F" w:rsidRPr="172FB838">
        <w:rPr>
          <w:rFonts w:ascii="Arial" w:eastAsia="Arial" w:hAnsi="Arial" w:cs="Arial"/>
          <w:color w:val="auto"/>
          <w:sz w:val="24"/>
          <w:szCs w:val="24"/>
        </w:rPr>
        <w:t>Rinaldo Sacchetti 2</w:t>
      </w:r>
      <w:r w:rsidR="4EB2352F" w:rsidRPr="172FB838">
        <w:rPr>
          <w:rFonts w:ascii="Arial" w:eastAsia="Arial" w:hAnsi="Arial" w:cs="Arial"/>
          <w:color w:val="auto"/>
          <w:sz w:val="24"/>
          <w:szCs w:val="24"/>
          <w:rtl/>
        </w:rPr>
        <w:t xml:space="preserve">, </w:t>
      </w:r>
      <w:r w:rsidR="4EB2352F" w:rsidRPr="172FB838">
        <w:rPr>
          <w:rFonts w:ascii="Arial" w:eastAsia="Arial" w:hAnsi="Arial" w:cs="Arial"/>
          <w:color w:val="auto"/>
          <w:sz w:val="24"/>
          <w:szCs w:val="24"/>
        </w:rPr>
        <w:t>Angelo Davalli 2</w:t>
      </w:r>
      <w:r w:rsidR="4EB2352F" w:rsidRPr="172FB838">
        <w:rPr>
          <w:rFonts w:ascii="Arial" w:eastAsia="Arial" w:hAnsi="Arial" w:cs="Arial"/>
          <w:color w:val="auto"/>
          <w:sz w:val="24"/>
          <w:szCs w:val="24"/>
          <w:rtl/>
        </w:rPr>
        <w:t xml:space="preserve">, </w:t>
      </w:r>
      <w:r w:rsidR="4EB2352F" w:rsidRPr="172FB838">
        <w:rPr>
          <w:rFonts w:ascii="Arial" w:eastAsia="Arial" w:hAnsi="Arial" w:cs="Arial"/>
          <w:color w:val="auto"/>
          <w:sz w:val="24"/>
          <w:szCs w:val="24"/>
        </w:rPr>
        <w:t>Andrea Giovanni Cutti 2</w:t>
      </w:r>
      <w:r w:rsidR="4EB2352F" w:rsidRPr="172FB838">
        <w:rPr>
          <w:rFonts w:ascii="Arial" w:eastAsia="Arial" w:hAnsi="Arial" w:cs="Arial"/>
          <w:color w:val="auto"/>
          <w:sz w:val="24"/>
          <w:szCs w:val="24"/>
          <w:rtl/>
        </w:rPr>
        <w:t xml:space="preserve">, </w:t>
      </w:r>
      <w:r w:rsidR="4EB2352F" w:rsidRPr="172FB838">
        <w:rPr>
          <w:rFonts w:ascii="Arial" w:eastAsia="Arial" w:hAnsi="Arial" w:cs="Arial"/>
          <w:color w:val="auto"/>
          <w:sz w:val="24"/>
          <w:szCs w:val="24"/>
        </w:rPr>
        <w:t xml:space="preserve">Eugenio Guglielmelli 1 and </w:t>
      </w:r>
      <w:r w:rsidR="3969012C" w:rsidRPr="172FB838">
        <w:rPr>
          <w:rFonts w:ascii="Arial" w:eastAsia="Arial" w:hAnsi="Arial" w:cs="Arial"/>
          <w:color w:val="auto"/>
          <w:sz w:val="24"/>
          <w:szCs w:val="24"/>
        </w:rPr>
        <w:t>Loredana Zollo</w:t>
      </w:r>
    </w:p>
    <w:p w14:paraId="645BB30F" w14:textId="65223885" w:rsidR="4EB2352F" w:rsidRDefault="4EB2352F" w:rsidP="034C58DE">
      <w:pPr>
        <w:pStyle w:val="Heading2"/>
        <w:rPr>
          <w:rFonts w:ascii="Arial" w:eastAsia="Arial" w:hAnsi="Arial" w:cs="Arial"/>
          <w:color w:val="auto"/>
          <w:sz w:val="24"/>
          <w:szCs w:val="24"/>
        </w:rPr>
      </w:pPr>
      <w:r w:rsidRPr="172FB838">
        <w:rPr>
          <w:rFonts w:ascii="Arial" w:eastAsia="Arial" w:hAnsi="Arial" w:cs="Arial"/>
          <w:color w:val="auto"/>
          <w:sz w:val="24"/>
          <w:szCs w:val="24"/>
        </w:rPr>
        <w:t>1</w:t>
      </w:r>
      <w:r w:rsidRPr="172FB838">
        <w:rPr>
          <w:rFonts w:ascii="Arial" w:eastAsia="Arial" w:hAnsi="Arial" w:cs="Arial"/>
          <w:color w:val="auto"/>
          <w:sz w:val="24"/>
          <w:szCs w:val="24"/>
          <w:rtl/>
        </w:rPr>
        <w:t xml:space="preserve"> </w:t>
      </w:r>
      <w:r w:rsidRPr="172FB838">
        <w:rPr>
          <w:rFonts w:ascii="Arial" w:eastAsia="Arial" w:hAnsi="Arial" w:cs="Arial"/>
          <w:color w:val="auto"/>
          <w:sz w:val="24"/>
          <w:szCs w:val="24"/>
        </w:rPr>
        <w:t xml:space="preserve">Unit of Biomedical Robotics and </w:t>
      </w:r>
      <w:r w:rsidR="3A3A64C9" w:rsidRPr="172FB838">
        <w:rPr>
          <w:rFonts w:ascii="Arial" w:eastAsia="Arial" w:hAnsi="Arial" w:cs="Arial"/>
          <w:color w:val="auto"/>
          <w:sz w:val="24"/>
          <w:szCs w:val="24"/>
        </w:rPr>
        <w:t>Bio microsystems</w:t>
      </w:r>
      <w:r w:rsidRPr="172FB838">
        <w:rPr>
          <w:rFonts w:ascii="Arial" w:eastAsia="Arial" w:hAnsi="Arial" w:cs="Arial"/>
          <w:color w:val="auto"/>
          <w:sz w:val="24"/>
          <w:szCs w:val="24"/>
          <w:rtl/>
        </w:rPr>
        <w:t xml:space="preserve">, </w:t>
      </w:r>
      <w:r w:rsidRPr="172FB838">
        <w:rPr>
          <w:rFonts w:ascii="Arial" w:eastAsia="Arial" w:hAnsi="Arial" w:cs="Arial"/>
          <w:color w:val="auto"/>
          <w:sz w:val="24"/>
          <w:szCs w:val="24"/>
        </w:rPr>
        <w:t xml:space="preserve">Università </w:t>
      </w:r>
      <w:r w:rsidR="635BA67B" w:rsidRPr="172FB838">
        <w:rPr>
          <w:rFonts w:ascii="Arial" w:eastAsia="Arial" w:hAnsi="Arial" w:cs="Arial"/>
          <w:color w:val="auto"/>
          <w:sz w:val="24"/>
          <w:szCs w:val="24"/>
        </w:rPr>
        <w:t>Campus Bio-Medicodi Roma</w:t>
      </w:r>
      <w:r w:rsidR="635BA67B" w:rsidRPr="172FB838">
        <w:rPr>
          <w:rFonts w:ascii="Arial" w:eastAsia="Arial" w:hAnsi="Arial" w:cs="Arial"/>
          <w:color w:val="auto"/>
          <w:sz w:val="24"/>
          <w:szCs w:val="24"/>
          <w:rtl/>
        </w:rPr>
        <w:t xml:space="preserve">, </w:t>
      </w:r>
      <w:r w:rsidRPr="172FB838">
        <w:rPr>
          <w:rFonts w:ascii="Arial" w:eastAsia="Arial" w:hAnsi="Arial" w:cs="Arial"/>
          <w:color w:val="auto"/>
          <w:sz w:val="24"/>
          <w:szCs w:val="24"/>
        </w:rPr>
        <w:t>Rome</w:t>
      </w:r>
      <w:r w:rsidR="3A3A64C9" w:rsidRPr="172FB838">
        <w:rPr>
          <w:rFonts w:ascii="Arial" w:eastAsia="Arial" w:hAnsi="Arial" w:cs="Arial"/>
          <w:color w:val="auto"/>
          <w:sz w:val="24"/>
          <w:szCs w:val="24"/>
        </w:rPr>
        <w:t xml:space="preserve">, </w:t>
      </w:r>
      <w:r w:rsidRPr="172FB838">
        <w:rPr>
          <w:rFonts w:ascii="Arial" w:eastAsia="Arial" w:hAnsi="Arial" w:cs="Arial"/>
          <w:color w:val="auto"/>
          <w:sz w:val="24"/>
          <w:szCs w:val="24"/>
        </w:rPr>
        <w:t>Italy</w:t>
      </w:r>
      <w:r w:rsidRPr="172FB838">
        <w:rPr>
          <w:rFonts w:ascii="Arial" w:eastAsia="Arial" w:hAnsi="Arial" w:cs="Arial"/>
          <w:color w:val="auto"/>
          <w:sz w:val="24"/>
          <w:szCs w:val="24"/>
          <w:rtl/>
        </w:rPr>
        <w:t xml:space="preserve">, </w:t>
      </w:r>
      <w:r w:rsidRPr="172FB838">
        <w:rPr>
          <w:rFonts w:ascii="Arial" w:eastAsia="Arial" w:hAnsi="Arial" w:cs="Arial"/>
          <w:color w:val="auto"/>
          <w:sz w:val="24"/>
          <w:szCs w:val="24"/>
        </w:rPr>
        <w:t xml:space="preserve">2 Italian Workers’ </w:t>
      </w:r>
      <w:r w:rsidR="7637160C" w:rsidRPr="172FB838">
        <w:rPr>
          <w:rFonts w:ascii="Arial" w:eastAsia="Arial" w:hAnsi="Arial" w:cs="Arial"/>
          <w:color w:val="auto"/>
          <w:sz w:val="24"/>
          <w:szCs w:val="24"/>
        </w:rPr>
        <w:t xml:space="preserve">Compensation Authority </w:t>
      </w:r>
      <w:r w:rsidRPr="172FB838">
        <w:rPr>
          <w:rFonts w:ascii="Arial" w:eastAsia="Arial" w:hAnsi="Arial" w:cs="Arial"/>
          <w:color w:val="auto"/>
          <w:sz w:val="24"/>
          <w:szCs w:val="24"/>
        </w:rPr>
        <w:t>(INAIL</w:t>
      </w:r>
      <w:r w:rsidRPr="172FB838">
        <w:rPr>
          <w:rFonts w:ascii="Arial" w:eastAsia="Arial" w:hAnsi="Arial" w:cs="Arial"/>
          <w:color w:val="auto"/>
          <w:sz w:val="24"/>
          <w:szCs w:val="24"/>
          <w:rtl/>
        </w:rPr>
        <w:t>),</w:t>
      </w:r>
      <w:r w:rsidR="3A3A64C9" w:rsidRPr="172FB838">
        <w:rPr>
          <w:rFonts w:ascii="Arial" w:eastAsia="Arial" w:hAnsi="Arial" w:cs="Arial"/>
          <w:color w:val="auto"/>
          <w:sz w:val="24"/>
          <w:szCs w:val="24"/>
        </w:rPr>
        <w:t>Vigorsodi Budrio</w:t>
      </w:r>
      <w:r w:rsidRPr="172FB838">
        <w:rPr>
          <w:rFonts w:ascii="Arial" w:eastAsia="Arial" w:hAnsi="Arial" w:cs="Arial"/>
          <w:color w:val="auto"/>
          <w:sz w:val="24"/>
          <w:szCs w:val="24"/>
        </w:rPr>
        <w:t>,</w:t>
      </w:r>
      <w:r w:rsidR="0E5790C7" w:rsidRPr="172FB838">
        <w:rPr>
          <w:rFonts w:ascii="Arial" w:eastAsia="Arial" w:hAnsi="Arial" w:cs="Arial"/>
          <w:color w:val="auto"/>
          <w:sz w:val="24"/>
          <w:szCs w:val="24"/>
          <w:rtl/>
        </w:rPr>
        <w:t xml:space="preserve"> </w:t>
      </w:r>
      <w:r w:rsidRPr="172FB838">
        <w:rPr>
          <w:rFonts w:ascii="Arial" w:eastAsia="Arial" w:hAnsi="Arial" w:cs="Arial"/>
          <w:color w:val="auto"/>
          <w:sz w:val="24"/>
          <w:szCs w:val="24"/>
        </w:rPr>
        <w:t>Bologna,</w:t>
      </w:r>
      <w:r w:rsidR="57B00096" w:rsidRPr="172FB838">
        <w:rPr>
          <w:rFonts w:ascii="Arial" w:eastAsia="Arial" w:hAnsi="Arial" w:cs="Arial"/>
          <w:color w:val="auto"/>
          <w:sz w:val="24"/>
          <w:szCs w:val="24"/>
        </w:rPr>
        <w:t xml:space="preserve"> </w:t>
      </w:r>
      <w:r w:rsidRPr="172FB838">
        <w:rPr>
          <w:rFonts w:ascii="Arial" w:eastAsia="Arial" w:hAnsi="Arial" w:cs="Arial"/>
          <w:color w:val="auto"/>
          <w:sz w:val="24"/>
          <w:szCs w:val="24"/>
        </w:rPr>
        <w:t>Italy</w:t>
      </w:r>
    </w:p>
    <w:p w14:paraId="332665A9" w14:textId="05462344" w:rsidR="79578F88" w:rsidRDefault="79578F88" w:rsidP="79578F88">
      <w:pPr>
        <w:rPr>
          <w:sz w:val="24"/>
          <w:szCs w:val="24"/>
        </w:rPr>
      </w:pPr>
      <w:r w:rsidRPr="172FB838">
        <w:rPr>
          <w:sz w:val="24"/>
          <w:szCs w:val="24"/>
        </w:rPr>
        <w:t>“Literature review on needs of upper limb prosthesis users",</w:t>
      </w:r>
      <w:r w:rsidR="172FB838" w:rsidRPr="172FB838">
        <w:rPr>
          <w:sz w:val="24"/>
          <w:szCs w:val="24"/>
        </w:rPr>
        <w:t xml:space="preserve"> 12 May 2016 </w:t>
      </w:r>
      <w:r w:rsidRPr="172FB838">
        <w:rPr>
          <w:sz w:val="24"/>
          <w:szCs w:val="24"/>
        </w:rPr>
        <w:t>doi</w:t>
      </w:r>
      <w:r w:rsidR="172FB838" w:rsidRPr="172FB838">
        <w:rPr>
          <w:sz w:val="24"/>
          <w:szCs w:val="24"/>
        </w:rPr>
        <w:t xml:space="preserve"> </w:t>
      </w:r>
      <w:r w:rsidRPr="172FB838">
        <w:rPr>
          <w:sz w:val="24"/>
          <w:szCs w:val="24"/>
        </w:rPr>
        <w:t>: 10.3389/fnins.2016.00209</w:t>
      </w:r>
    </w:p>
    <w:p w14:paraId="0E39F114" w14:textId="01534260" w:rsidR="4EB2352F" w:rsidRDefault="4EB2352F" w:rsidP="4EB2352F">
      <w:pPr>
        <w:bidi/>
        <w:rPr>
          <w:sz w:val="24"/>
          <w:szCs w:val="24"/>
          <w:rtl/>
        </w:rPr>
      </w:pPr>
    </w:p>
    <w:p w14:paraId="2DECC1A3" w14:textId="4CEED598" w:rsidR="00163F03" w:rsidRDefault="0090152A" w:rsidP="000021A1">
      <w:pPr>
        <w:bidi/>
        <w:rPr>
          <w:b/>
          <w:bCs/>
          <w:sz w:val="24"/>
          <w:szCs w:val="24"/>
          <w:rtl/>
        </w:rPr>
      </w:pPr>
      <w:r>
        <w:rPr>
          <w:rFonts w:hint="cs"/>
          <w:b/>
          <w:bCs/>
          <w:sz w:val="24"/>
          <w:szCs w:val="24"/>
          <w:rtl/>
        </w:rPr>
        <w:t xml:space="preserve">4. </w:t>
      </w:r>
      <w:r w:rsidR="00B61AD9" w:rsidRPr="00E60F0F">
        <w:rPr>
          <w:rFonts w:hint="cs"/>
          <w:b/>
          <w:bCs/>
          <w:sz w:val="24"/>
          <w:szCs w:val="24"/>
          <w:rtl/>
        </w:rPr>
        <w:t>תרשים מלבנים (</w:t>
      </w:r>
      <w:r w:rsidR="00B61AD9" w:rsidRPr="00E60F0F">
        <w:rPr>
          <w:b/>
          <w:bCs/>
          <w:sz w:val="24"/>
          <w:szCs w:val="24"/>
        </w:rPr>
        <w:t>block diagram</w:t>
      </w:r>
      <w:r w:rsidR="00B61AD9" w:rsidRPr="00E60F0F">
        <w:rPr>
          <w:rFonts w:hint="cs"/>
          <w:b/>
          <w:bCs/>
          <w:sz w:val="24"/>
          <w:szCs w:val="24"/>
          <w:rtl/>
        </w:rPr>
        <w:t xml:space="preserve">) </w:t>
      </w:r>
      <w:r w:rsidR="00163F03" w:rsidRPr="00E60F0F">
        <w:rPr>
          <w:b/>
          <w:bCs/>
          <w:sz w:val="24"/>
          <w:szCs w:val="24"/>
        </w:rPr>
        <w:t xml:space="preserve"> </w:t>
      </w:r>
      <w:r w:rsidR="00163F03" w:rsidRPr="00E60F0F">
        <w:rPr>
          <w:rFonts w:hint="cs"/>
          <w:b/>
          <w:bCs/>
          <w:sz w:val="24"/>
          <w:szCs w:val="24"/>
          <w:rtl/>
        </w:rPr>
        <w:t>של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p>
    <w:p w14:paraId="3839D1C4" w14:textId="468AA57A" w:rsidR="003F29E5" w:rsidRDefault="0039370C" w:rsidP="003F29E5">
      <w:pPr>
        <w:bidi/>
        <w:rPr>
          <w:b/>
          <w:bCs/>
          <w:sz w:val="24"/>
          <w:szCs w:val="24"/>
          <w:rtl/>
        </w:rPr>
      </w:pPr>
      <w:r>
        <w:rPr>
          <w:b/>
          <w:bCs/>
          <w:noProof/>
          <w:sz w:val="24"/>
          <w:szCs w:val="24"/>
          <w:rtl/>
          <w:lang w:val="he-IL"/>
        </w:rPr>
        <mc:AlternateContent>
          <mc:Choice Requires="wpg">
            <w:drawing>
              <wp:anchor distT="0" distB="0" distL="114300" distR="114300" simplePos="0" relativeHeight="251658241" behindDoc="0" locked="0" layoutInCell="1" allowOverlap="1" wp14:anchorId="4FFB14BB" wp14:editId="08CB4DFE">
                <wp:simplePos x="0" y="0"/>
                <wp:positionH relativeFrom="column">
                  <wp:posOffset>-861695</wp:posOffset>
                </wp:positionH>
                <wp:positionV relativeFrom="paragraph">
                  <wp:posOffset>134620</wp:posOffset>
                </wp:positionV>
                <wp:extent cx="6372225" cy="3419475"/>
                <wp:effectExtent l="0" t="0" r="28575" b="9525"/>
                <wp:wrapNone/>
                <wp:docPr id="5" name="קבוצה 5"/>
                <wp:cNvGraphicFramePr/>
                <a:graphic xmlns:a="http://schemas.openxmlformats.org/drawingml/2006/main">
                  <a:graphicData uri="http://schemas.microsoft.com/office/word/2010/wordprocessingGroup">
                    <wpg:wgp>
                      <wpg:cNvGrpSpPr/>
                      <wpg:grpSpPr>
                        <a:xfrm>
                          <a:off x="0" y="0"/>
                          <a:ext cx="6372225" cy="3419475"/>
                          <a:chOff x="0" y="0"/>
                          <a:chExt cx="6372225" cy="3419475"/>
                        </a:xfrm>
                      </wpg:grpSpPr>
                      <wpg:grpSp>
                        <wpg:cNvPr id="35" name="קבוצה 35"/>
                        <wpg:cNvGrpSpPr/>
                        <wpg:grpSpPr>
                          <a:xfrm>
                            <a:off x="523875" y="0"/>
                            <a:ext cx="5848350" cy="2690495"/>
                            <a:chOff x="447675" y="0"/>
                            <a:chExt cx="5848350" cy="2690813"/>
                          </a:xfrm>
                        </wpg:grpSpPr>
                        <wpg:grpSp>
                          <wpg:cNvPr id="31" name="קבוצה 31"/>
                          <wpg:cNvGrpSpPr/>
                          <wpg:grpSpPr>
                            <a:xfrm>
                              <a:off x="857251" y="0"/>
                              <a:ext cx="5438774" cy="2690813"/>
                              <a:chOff x="857251" y="0"/>
                              <a:chExt cx="5438774" cy="2690813"/>
                            </a:xfrm>
                          </wpg:grpSpPr>
                          <wpg:grpSp>
                            <wpg:cNvPr id="29" name="קבוצה 29"/>
                            <wpg:cNvGrpSpPr/>
                            <wpg:grpSpPr>
                              <a:xfrm>
                                <a:off x="857251" y="0"/>
                                <a:ext cx="5438774" cy="2690813"/>
                                <a:chOff x="857251" y="0"/>
                                <a:chExt cx="5438774" cy="2690813"/>
                              </a:xfrm>
                            </wpg:grpSpPr>
                            <wpg:grpSp>
                              <wpg:cNvPr id="17" name="קבוצה 17"/>
                              <wpg:cNvGrpSpPr/>
                              <wpg:grpSpPr>
                                <a:xfrm>
                                  <a:off x="857251" y="0"/>
                                  <a:ext cx="5438774" cy="2690813"/>
                                  <a:chOff x="857251" y="9525"/>
                                  <a:chExt cx="5438774" cy="2690813"/>
                                </a:xfrm>
                              </wpg:grpSpPr>
                              <wpg:grpSp>
                                <wpg:cNvPr id="16" name="קבוצה 16"/>
                                <wpg:cNvGrpSpPr/>
                                <wpg:grpSpPr>
                                  <a:xfrm>
                                    <a:off x="857251" y="9525"/>
                                    <a:ext cx="5438774" cy="2690813"/>
                                    <a:chOff x="857251" y="9525"/>
                                    <a:chExt cx="5438774" cy="2690813"/>
                                  </a:xfrm>
                                </wpg:grpSpPr>
                                <wps:wsp>
                                  <wps:cNvPr id="11" name="מחבר חץ ישר 11"/>
                                  <wps:cNvCnPr>
                                    <a:stCxn id="7" idx="3"/>
                                    <a:endCxn id="8" idx="1"/>
                                  </wps:cNvCnPr>
                                  <wps:spPr>
                                    <a:xfrm>
                                      <a:off x="2324100" y="376238"/>
                                      <a:ext cx="10382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cNvPr id="15" name="קבוצה 15"/>
                                  <wpg:cNvGrpSpPr/>
                                  <wpg:grpSpPr>
                                    <a:xfrm>
                                      <a:off x="1276350" y="9525"/>
                                      <a:ext cx="5019675" cy="2690813"/>
                                      <a:chOff x="1276350" y="9525"/>
                                      <a:chExt cx="5019675" cy="2690813"/>
                                    </a:xfrm>
                                  </wpg:grpSpPr>
                                  <wps:wsp>
                                    <wps:cNvPr id="7" name="מלבן 7"/>
                                    <wps:cNvSpPr/>
                                    <wps:spPr>
                                      <a:xfrm>
                                        <a:off x="1276350" y="9525"/>
                                        <a:ext cx="104775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C456C" w14:textId="0B3963DC" w:rsidR="00CA43A5" w:rsidRPr="00D53B4A" w:rsidRDefault="00B1277F" w:rsidP="00D53B4A">
                                          <w:pPr>
                                            <w:spacing w:after="0"/>
                                            <w:jc w:val="center"/>
                                            <w:rPr>
                                              <w:b/>
                                              <w:bCs/>
                                              <w:sz w:val="28"/>
                                              <w:szCs w:val="28"/>
                                            </w:rPr>
                                          </w:pPr>
                                          <w:r w:rsidRPr="00D53B4A">
                                            <w:rPr>
                                              <w:rFonts w:hint="cs"/>
                                              <w:b/>
                                              <w:bCs/>
                                              <w:sz w:val="28"/>
                                              <w:szCs w:val="28"/>
                                              <w:rtl/>
                                            </w:rPr>
                                            <w:t>חיישן</w:t>
                                          </w:r>
                                        </w:p>
                                        <w:p w14:paraId="4BFBE315" w14:textId="6C429D0E" w:rsidR="00D13627" w:rsidRPr="00D53B4A" w:rsidRDefault="00D13627" w:rsidP="00CA43A5">
                                          <w:pPr>
                                            <w:jc w:val="center"/>
                                            <w:rPr>
                                              <w:b/>
                                              <w:bCs/>
                                              <w:sz w:val="28"/>
                                              <w:szCs w:val="28"/>
                                            </w:rPr>
                                          </w:pPr>
                                          <w:r w:rsidRPr="00D53B4A">
                                            <w:rPr>
                                              <w:b/>
                                              <w:bCs/>
                                              <w:sz w:val="28"/>
                                              <w:szCs w:val="28"/>
                                            </w:rPr>
                                            <w:t>mudra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מלבן 8"/>
                                    <wps:cNvSpPr/>
                                    <wps:spPr>
                                      <a:xfrm>
                                        <a:off x="3362325" y="9525"/>
                                        <a:ext cx="11811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431F6" w14:textId="7823A78A" w:rsidR="00D13627" w:rsidRPr="00D53B4A" w:rsidRDefault="00737A1D" w:rsidP="00D13627">
                                          <w:pPr>
                                            <w:jc w:val="center"/>
                                            <w:rPr>
                                              <w:b/>
                                              <w:bCs/>
                                              <w:sz w:val="28"/>
                                              <w:szCs w:val="28"/>
                                            </w:rPr>
                                          </w:pPr>
                                          <w:r w:rsidRPr="00D53B4A">
                                            <w:rPr>
                                              <w:rFonts w:hint="cs"/>
                                              <w:b/>
                                              <w:bCs/>
                                              <w:sz w:val="28"/>
                                              <w:szCs w:val="28"/>
                                              <w:rtl/>
                                            </w:rPr>
                                            <w:t xml:space="preserve">מערכת עיבוד </w:t>
                                          </w:r>
                                          <w:r w:rsidR="00A46162" w:rsidRPr="00D53B4A">
                                            <w:rPr>
                                              <w:rFonts w:hint="cs"/>
                                              <w:b/>
                                              <w:bCs/>
                                              <w:sz w:val="28"/>
                                              <w:szCs w:val="28"/>
                                              <w:rtl/>
                                            </w:rPr>
                                            <w:t>ה</w:t>
                                          </w:r>
                                          <w:r w:rsidRPr="00D53B4A">
                                            <w:rPr>
                                              <w:rFonts w:hint="cs"/>
                                              <w:b/>
                                              <w:bCs/>
                                              <w:sz w:val="28"/>
                                              <w:szCs w:val="28"/>
                                              <w:rtl/>
                                            </w:rPr>
                                            <w:t>אות וסיווג</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מלבן 9"/>
                                    <wps:cNvSpPr/>
                                    <wps:spPr>
                                      <a:xfrm>
                                        <a:off x="4953000" y="1966913"/>
                                        <a:ext cx="1343025" cy="733425"/>
                                      </a:xfrm>
                                      <a:prstGeom prst="rect">
                                        <a:avLst/>
                                      </a:prstGeom>
                                      <a:solidFill>
                                        <a:srgbClr val="F74C3F"/>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250C00" w14:textId="2D61EFF4" w:rsidR="00E91717" w:rsidRPr="00D53B4A" w:rsidRDefault="008636CA" w:rsidP="00E91717">
                                          <w:pPr>
                                            <w:jc w:val="center"/>
                                            <w:rPr>
                                              <w:b/>
                                              <w:bCs/>
                                              <w:sz w:val="28"/>
                                              <w:szCs w:val="28"/>
                                              <w:rtl/>
                                            </w:rPr>
                                          </w:pPr>
                                          <w:r>
                                            <w:rPr>
                                              <w:rFonts w:hint="cs"/>
                                              <w:b/>
                                              <w:bCs/>
                                              <w:sz w:val="28"/>
                                              <w:szCs w:val="28"/>
                                              <w:rtl/>
                                            </w:rPr>
                                            <w:t xml:space="preserve">פרוטזת יד </w:t>
                                          </w:r>
                                          <w:r w:rsidR="006818F1" w:rsidRPr="00D53B4A">
                                            <w:rPr>
                                              <w:rFonts w:hint="cs"/>
                                              <w:b/>
                                              <w:bCs/>
                                              <w:sz w:val="28"/>
                                              <w:szCs w:val="28"/>
                                              <w:rtl/>
                                            </w:rPr>
                                            <w:t>הכוללת מערכת הנעה ובקרה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10" name="מחבר: מרפקי 10"/>
                                  <wps:cNvCnPr>
                                    <a:endCxn id="7" idx="1"/>
                                  </wps:cNvCnPr>
                                  <wps:spPr>
                                    <a:xfrm rot="5400000" flipH="1" flipV="1">
                                      <a:off x="173832" y="1059657"/>
                                      <a:ext cx="1785937" cy="41910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s:wsp>
                                <wps:cNvPr id="14" name="תיבת טקסט 14"/>
                                <wps:cNvSpPr txBox="1"/>
                                <wps:spPr>
                                  <a:xfrm>
                                    <a:off x="2657475" y="1685925"/>
                                    <a:ext cx="908685" cy="314325"/>
                                  </a:xfrm>
                                  <a:prstGeom prst="rect">
                                    <a:avLst/>
                                  </a:prstGeom>
                                  <a:noFill/>
                                  <a:ln w="6350">
                                    <a:noFill/>
                                  </a:ln>
                                </wps:spPr>
                                <wps:txbx>
                                  <w:txbxContent>
                                    <w:p w14:paraId="23A78F2C" w14:textId="7D398B5D" w:rsidR="00DD0128" w:rsidRPr="006E0F80" w:rsidRDefault="00416A64">
                                      <w:pPr>
                                        <w:rPr>
                                          <w:b/>
                                          <w:bCs/>
                                          <w:color w:val="F74C3F"/>
                                          <w:sz w:val="24"/>
                                          <w:szCs w:val="24"/>
                                          <w:rtl/>
                                        </w:rPr>
                                      </w:pPr>
                                      <w:r w:rsidRPr="006E0F80">
                                        <w:rPr>
                                          <w:rFonts w:hint="cs"/>
                                          <w:b/>
                                          <w:bCs/>
                                          <w:color w:val="F74C3F"/>
                                          <w:sz w:val="24"/>
                                          <w:szCs w:val="24"/>
                                          <w:rtl/>
                                        </w:rPr>
                                        <w:t>משוב</w:t>
                                      </w:r>
                                      <w:r w:rsidR="009554AD" w:rsidRPr="006E0F80">
                                        <w:rPr>
                                          <w:rFonts w:hint="cs"/>
                                          <w:b/>
                                          <w:bCs/>
                                          <w:color w:val="F74C3F"/>
                                          <w:sz w:val="24"/>
                                          <w:szCs w:val="24"/>
                                          <w:rtl/>
                                        </w:rPr>
                                        <w:t xml:space="preserve"> חזותי</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g:grpSp>
                            <wps:wsp>
                              <wps:cNvPr id="28" name="מחבר: מרפקי 28"/>
                              <wps:cNvCnPr>
                                <a:stCxn id="9" idx="0"/>
                                <a:endCxn id="8" idx="3"/>
                              </wps:cNvCnPr>
                              <wps:spPr>
                                <a:xfrm rot="16200000" flipV="1">
                                  <a:off x="4288632" y="621507"/>
                                  <a:ext cx="1590675" cy="1081088"/>
                                </a:xfrm>
                                <a:prstGeom prst="bentConnector2">
                                  <a:avLst/>
                                </a:prstGeom>
                                <a:ln w="1905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0" name="מחבר חץ ישר 30"/>
                            <wps:cNvCnPr>
                              <a:stCxn id="9" idx="1"/>
                            </wps:cNvCnPr>
                            <wps:spPr>
                              <a:xfrm flipH="1">
                                <a:off x="1200150" y="2324101"/>
                                <a:ext cx="3752850" cy="0"/>
                              </a:xfrm>
                              <a:prstGeom prst="straightConnector1">
                                <a:avLst/>
                              </a:prstGeom>
                              <a:ln>
                                <a:solidFill>
                                  <a:srgbClr val="F74C3F"/>
                                </a:solidFill>
                                <a:tailEnd type="triangle"/>
                              </a:ln>
                            </wps:spPr>
                            <wps:style>
                              <a:lnRef idx="3">
                                <a:schemeClr val="accent1"/>
                              </a:lnRef>
                              <a:fillRef idx="0">
                                <a:schemeClr val="accent1"/>
                              </a:fillRef>
                              <a:effectRef idx="2">
                                <a:schemeClr val="accent1"/>
                              </a:effectRef>
                              <a:fontRef idx="minor">
                                <a:schemeClr val="tx1"/>
                              </a:fontRef>
                            </wps:style>
                            <wps:bodyPr/>
                          </wps:wsp>
                        </wpg:grpSp>
                        <wps:wsp>
                          <wps:cNvPr id="33" name="תיבת טקסט 33"/>
                          <wps:cNvSpPr txBox="1"/>
                          <wps:spPr>
                            <a:xfrm>
                              <a:off x="4752975" y="66675"/>
                              <a:ext cx="995045" cy="314325"/>
                            </a:xfrm>
                            <a:prstGeom prst="rect">
                              <a:avLst/>
                            </a:prstGeom>
                            <a:noFill/>
                            <a:ln w="6350">
                              <a:noFill/>
                            </a:ln>
                          </wps:spPr>
                          <wps:txbx>
                            <w:txbxContent>
                              <w:p w14:paraId="0506858A" w14:textId="08A59572" w:rsidR="00C20926" w:rsidRPr="00C20926" w:rsidRDefault="00C20926" w:rsidP="00C20926">
                                <w:pPr>
                                  <w:rPr>
                                    <w:b/>
                                    <w:bCs/>
                                    <w:color w:val="000000" w:themeColor="text1"/>
                                    <w:sz w:val="32"/>
                                    <w:szCs w:val="32"/>
                                  </w:rPr>
                                </w:pPr>
                                <w:r w:rsidRPr="00C20926">
                                  <w:rPr>
                                    <w:b/>
                                    <w:bCs/>
                                    <w:color w:val="000000" w:themeColor="text1"/>
                                    <w:sz w:val="32"/>
                                    <w:szCs w:val="32"/>
                                  </w:rPr>
                                  <w:t>output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 name="תיבת טקסט 34"/>
                          <wps:cNvSpPr txBox="1"/>
                          <wps:spPr>
                            <a:xfrm>
                              <a:off x="447675" y="57150"/>
                              <a:ext cx="995045" cy="314325"/>
                            </a:xfrm>
                            <a:prstGeom prst="rect">
                              <a:avLst/>
                            </a:prstGeom>
                            <a:noFill/>
                            <a:ln w="6350">
                              <a:noFill/>
                            </a:ln>
                          </wps:spPr>
                          <wps:txbx>
                            <w:txbxContent>
                              <w:p w14:paraId="01C7011B" w14:textId="290D586C" w:rsidR="00C20926" w:rsidRPr="00C20926" w:rsidRDefault="00C20926" w:rsidP="00C20926">
                                <w:pPr>
                                  <w:rPr>
                                    <w:b/>
                                    <w:bCs/>
                                    <w:color w:val="000000" w:themeColor="text1"/>
                                    <w:sz w:val="32"/>
                                    <w:szCs w:val="32"/>
                                  </w:rPr>
                                </w:pPr>
                                <w:r>
                                  <w:rPr>
                                    <w:b/>
                                    <w:bCs/>
                                    <w:color w:val="000000" w:themeColor="text1"/>
                                    <w:sz w:val="32"/>
                                    <w:szCs w:val="32"/>
                                  </w:rPr>
                                  <w:t>in</w:t>
                                </w:r>
                                <w:r w:rsidRPr="00C20926">
                                  <w:rPr>
                                    <w:b/>
                                    <w:bCs/>
                                    <w:color w:val="000000" w:themeColor="text1"/>
                                    <w:sz w:val="32"/>
                                    <w:szCs w:val="32"/>
                                  </w:rPr>
                                  <w:t>put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pic:pic xmlns:pic="http://schemas.openxmlformats.org/drawingml/2006/picture">
                        <pic:nvPicPr>
                          <pic:cNvPr id="4" name="תמונה 4" descr="תמונה קשורה"/>
                          <pic:cNvPicPr>
                            <a:picLocks noChangeAspect="1"/>
                          </pic:cNvPicPr>
                        </pic:nvPicPr>
                        <pic:blipFill rotWithShape="1">
                          <a:blip r:embed="rId11">
                            <a:extLst>
                              <a:ext uri="{28A0092B-C50C-407E-A947-70E740481C1C}">
                                <a14:useLocalDpi xmlns:a14="http://schemas.microsoft.com/office/drawing/2010/main" val="0"/>
                              </a:ext>
                            </a:extLst>
                          </a:blip>
                          <a:srcRect b="8737"/>
                          <a:stretch/>
                        </pic:blipFill>
                        <pic:spPr bwMode="auto">
                          <a:xfrm>
                            <a:off x="0" y="1257300"/>
                            <a:ext cx="1200150" cy="216217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4FFB14BB" id="קבוצה 5" o:spid="_x0000_s1026" style="position:absolute;left:0;text-align:left;margin-left:-67.85pt;margin-top:10.6pt;width:501.75pt;height:269.25pt;z-index:251658241" coordsize="63722,341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">
                <v:group id="קבוצה 35" o:spid="_x0000_s1027" style="position:absolute;left:5238;width:58484;height:26904" coordorigin="4476" coordsize="58483,2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קבוצה 31" o:spid="_x0000_s1028" style="position:absolute;left:8572;width:54388;height:26908" coordorigin="8572" coordsize="54387,2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קבוצה 29" o:spid="_x0000_s1029" style="position:absolute;left:8572;width:54388;height:26908" coordorigin="8572" coordsize="54387,2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קבוצה 17" o:spid="_x0000_s1030" style="position:absolute;left:8572;width:54388;height:26908" coordorigin="8572,95" coordsize="54387,2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קבוצה 16" o:spid="_x0000_s1031" style="position:absolute;left:8572;top:95;width:54388;height:26908" coordorigin="8572,95" coordsize="54387,2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32" coordsize="21600,21600" o:spt="32" o:oned="t" path="m,l21600,21600e" filled="f">
                            <v:path arrowok="t" fillok="f" o:connecttype="none"/>
                            <o:lock v:ext="edit" shapetype="t"/>
                          </v:shapetype>
                          <v:shape id="מחבר חץ ישר 11" o:spid="_x0000_s1032" type="#_x0000_t32" style="position:absolute;left:23241;top:3762;width:10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" strokecolor="#5b9bd5 [3204]" strokeweight="1.5pt">
                            <v:stroke endarrow="block" joinstyle="miter"/>
                          </v:shape>
                          <v:group id="קבוצה 15" o:spid="_x0000_s1033" style="position:absolute;left:12763;top:95;width:50197;height:26908" coordorigin="12763,95" coordsize="50196,2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מלבן 7" o:spid="_x0000_s1034" style="position:absolute;left:12763;top:95;width:10478;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14:paraId="7E0C456C" w14:textId="0B3963DC" w:rsidR="00CA43A5" w:rsidRPr="00D53B4A" w:rsidRDefault="00B1277F" w:rsidP="00D53B4A">
                                    <w:pPr>
                                      <w:spacing w:after="0"/>
                                      <w:jc w:val="center"/>
                                      <w:rPr>
                                        <w:b/>
                                        <w:bCs/>
                                        <w:sz w:val="28"/>
                                        <w:szCs w:val="28"/>
                                      </w:rPr>
                                    </w:pPr>
                                    <w:r w:rsidRPr="00D53B4A">
                                      <w:rPr>
                                        <w:rFonts w:hint="cs"/>
                                        <w:b/>
                                        <w:bCs/>
                                        <w:sz w:val="28"/>
                                        <w:szCs w:val="28"/>
                                        <w:rtl/>
                                      </w:rPr>
                                      <w:t>חיישן</w:t>
                                    </w:r>
                                  </w:p>
                                  <w:p w14:paraId="4BFBE315" w14:textId="6C429D0E" w:rsidR="00D13627" w:rsidRPr="00D53B4A" w:rsidRDefault="00D13627" w:rsidP="00CA43A5">
                                    <w:pPr>
                                      <w:jc w:val="center"/>
                                      <w:rPr>
                                        <w:b/>
                                        <w:bCs/>
                                        <w:sz w:val="28"/>
                                        <w:szCs w:val="28"/>
                                      </w:rPr>
                                    </w:pPr>
                                    <w:r w:rsidRPr="00D53B4A">
                                      <w:rPr>
                                        <w:b/>
                                        <w:bCs/>
                                        <w:sz w:val="28"/>
                                        <w:szCs w:val="28"/>
                                      </w:rPr>
                                      <w:t>mudra</w:t>
                                    </w:r>
                                  </w:p>
                                </w:txbxContent>
                              </v:textbox>
                            </v:rect>
                            <v:rect id="מלבן 8" o:spid="_x0000_s1035" style="position:absolute;left:33623;top:95;width:11811;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14:paraId="7A6431F6" w14:textId="7823A78A" w:rsidR="00D13627" w:rsidRPr="00D53B4A" w:rsidRDefault="00737A1D" w:rsidP="00D13627">
                                    <w:pPr>
                                      <w:jc w:val="center"/>
                                      <w:rPr>
                                        <w:b/>
                                        <w:bCs/>
                                        <w:sz w:val="28"/>
                                        <w:szCs w:val="28"/>
                                      </w:rPr>
                                    </w:pPr>
                                    <w:r w:rsidRPr="00D53B4A">
                                      <w:rPr>
                                        <w:rFonts w:hint="cs"/>
                                        <w:b/>
                                        <w:bCs/>
                                        <w:sz w:val="28"/>
                                        <w:szCs w:val="28"/>
                                        <w:rtl/>
                                      </w:rPr>
                                      <w:t xml:space="preserve">מערכת עיבוד </w:t>
                                    </w:r>
                                    <w:r w:rsidR="00A46162" w:rsidRPr="00D53B4A">
                                      <w:rPr>
                                        <w:rFonts w:hint="cs"/>
                                        <w:b/>
                                        <w:bCs/>
                                        <w:sz w:val="28"/>
                                        <w:szCs w:val="28"/>
                                        <w:rtl/>
                                      </w:rPr>
                                      <w:t>ה</w:t>
                                    </w:r>
                                    <w:r w:rsidRPr="00D53B4A">
                                      <w:rPr>
                                        <w:rFonts w:hint="cs"/>
                                        <w:b/>
                                        <w:bCs/>
                                        <w:sz w:val="28"/>
                                        <w:szCs w:val="28"/>
                                        <w:rtl/>
                                      </w:rPr>
                                      <w:t>אות וסיווג</w:t>
                                    </w:r>
                                  </w:p>
                                </w:txbxContent>
                              </v:textbox>
                            </v:rect>
                            <v:rect id="מלבן 9" o:spid="_x0000_s1036" style="position:absolute;left:49530;top:19669;width:13430;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" fillcolor="#f74c3f" strokecolor="#1f4d78 [1604]" strokeweight="1pt">
                              <v:textbox>
                                <w:txbxContent>
                                  <w:p w14:paraId="7F250C00" w14:textId="2D61EFF4" w:rsidR="00E91717" w:rsidRPr="00D53B4A" w:rsidRDefault="008636CA" w:rsidP="00E91717">
                                    <w:pPr>
                                      <w:jc w:val="center"/>
                                      <w:rPr>
                                        <w:b/>
                                        <w:bCs/>
                                        <w:sz w:val="28"/>
                                        <w:szCs w:val="28"/>
                                        <w:rtl/>
                                      </w:rPr>
                                    </w:pPr>
                                    <w:r>
                                      <w:rPr>
                                        <w:rFonts w:hint="cs"/>
                                        <w:b/>
                                        <w:bCs/>
                                        <w:sz w:val="28"/>
                                        <w:szCs w:val="28"/>
                                        <w:rtl/>
                                      </w:rPr>
                                      <w:t xml:space="preserve">פרוטזת יד </w:t>
                                    </w:r>
                                    <w:r w:rsidR="006818F1" w:rsidRPr="00D53B4A">
                                      <w:rPr>
                                        <w:rFonts w:hint="cs"/>
                                        <w:b/>
                                        <w:bCs/>
                                        <w:sz w:val="28"/>
                                        <w:szCs w:val="28"/>
                                        <w:rtl/>
                                      </w:rPr>
                                      <w:t>הכוללת מערכת הנעה ובקרה</w:t>
                                    </w:r>
                                  </w:p>
                                </w:txbxContent>
                              </v:textbox>
                            </v:rect>
                          </v:group>
                          <v:shapetype id="_x0000_t33" coordsize="21600,21600" o:spt="33" o:oned="t" path="m,l21600,r,21600e" filled="f">
                            <v:stroke joinstyle="miter"/>
                            <v:path arrowok="t" fillok="f" o:connecttype="none"/>
                            <o:lock v:ext="edit" shapetype="t"/>
                          </v:shapetype>
                          <v:shape id="מחבר: מרפקי 10" o:spid="_x0000_s1037" type="#_x0000_t33" style="position:absolute;left:1738;top:10596;width:17859;height:419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" strokecolor="#5b9bd5 [3204]" strokeweight="1.5pt">
                            <v:stroke endarrow="block"/>
                          </v:shape>
                        </v:group>
                        <v:shapetype id="_x0000_t202" coordsize="21600,21600" o:spt="202" path="m,l,21600r21600,l21600,xe">
                          <v:stroke joinstyle="miter"/>
                          <v:path gradientshapeok="t" o:connecttype="rect"/>
                        </v:shapetype>
                        <v:shape id="תיבת טקסט 14" o:spid="_x0000_s1038" type="#_x0000_t202" style="position:absolute;left:26574;top:16859;width:9087;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23A78F2C" w14:textId="7D398B5D" w:rsidR="00DD0128" w:rsidRPr="006E0F80" w:rsidRDefault="00416A64">
                                <w:pPr>
                                  <w:rPr>
                                    <w:b/>
                                    <w:bCs/>
                                    <w:color w:val="F74C3F"/>
                                    <w:sz w:val="24"/>
                                    <w:szCs w:val="24"/>
                                    <w:rtl/>
                                  </w:rPr>
                                </w:pPr>
                                <w:r w:rsidRPr="006E0F80">
                                  <w:rPr>
                                    <w:rFonts w:hint="cs"/>
                                    <w:b/>
                                    <w:bCs/>
                                    <w:color w:val="F74C3F"/>
                                    <w:sz w:val="24"/>
                                    <w:szCs w:val="24"/>
                                    <w:rtl/>
                                  </w:rPr>
                                  <w:t>משוב</w:t>
                                </w:r>
                                <w:r w:rsidR="009554AD" w:rsidRPr="006E0F80">
                                  <w:rPr>
                                    <w:rFonts w:hint="cs"/>
                                    <w:b/>
                                    <w:bCs/>
                                    <w:color w:val="F74C3F"/>
                                    <w:sz w:val="24"/>
                                    <w:szCs w:val="24"/>
                                    <w:rtl/>
                                  </w:rPr>
                                  <w:t xml:space="preserve"> חזותי</w:t>
                                </w:r>
                              </w:p>
                            </w:txbxContent>
                          </v:textbox>
                        </v:shape>
                      </v:group>
                      <v:shape id="מחבר: מרפקי 28" o:spid="_x0000_s1039" type="#_x0000_t33" style="position:absolute;left:42887;top:6214;width:15906;height:1081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" strokecolor="#5b9bd5 [3204]" strokeweight="1.5pt">
                        <v:stroke startarrow="block"/>
                      </v:shape>
                    </v:group>
                    <v:shape id="מחבר חץ ישר 30" o:spid="_x0000_s1040" type="#_x0000_t32" style="position:absolute;left:12001;top:23241;width:375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" strokecolor="#f74c3f" strokeweight="1.5pt">
                      <v:stroke endarrow="block" joinstyle="miter"/>
                    </v:shape>
                  </v:group>
                  <v:shape id="תיבת טקסט 33" o:spid="_x0000_s1041" type="#_x0000_t202" style="position:absolute;left:47529;top:666;width:9951;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0506858A" w14:textId="08A59572" w:rsidR="00C20926" w:rsidRPr="00C20926" w:rsidRDefault="00C20926" w:rsidP="00C20926">
                          <w:pPr>
                            <w:rPr>
                              <w:b/>
                              <w:bCs/>
                              <w:color w:val="000000" w:themeColor="text1"/>
                              <w:sz w:val="32"/>
                              <w:szCs w:val="32"/>
                            </w:rPr>
                          </w:pPr>
                          <w:r w:rsidRPr="00C20926">
                            <w:rPr>
                              <w:b/>
                              <w:bCs/>
                              <w:color w:val="000000" w:themeColor="text1"/>
                              <w:sz w:val="32"/>
                              <w:szCs w:val="32"/>
                            </w:rPr>
                            <w:t>output</w:t>
                          </w:r>
                        </w:p>
                      </w:txbxContent>
                    </v:textbox>
                  </v:shape>
                  <v:shape id="תיבת טקסט 34" o:spid="_x0000_s1042" type="#_x0000_t202" style="position:absolute;left:4476;top:571;width:995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01C7011B" w14:textId="290D586C" w:rsidR="00C20926" w:rsidRPr="00C20926" w:rsidRDefault="00C20926" w:rsidP="00C20926">
                          <w:pPr>
                            <w:rPr>
                              <w:b/>
                              <w:bCs/>
                              <w:color w:val="000000" w:themeColor="text1"/>
                              <w:sz w:val="32"/>
                              <w:szCs w:val="32"/>
                            </w:rPr>
                          </w:pPr>
                          <w:r>
                            <w:rPr>
                              <w:b/>
                              <w:bCs/>
                              <w:color w:val="000000" w:themeColor="text1"/>
                              <w:sz w:val="32"/>
                              <w:szCs w:val="32"/>
                            </w:rPr>
                            <w:t>in</w:t>
                          </w:r>
                          <w:r w:rsidRPr="00C20926">
                            <w:rPr>
                              <w:b/>
                              <w:bCs/>
                              <w:color w:val="000000" w:themeColor="text1"/>
                              <w:sz w:val="32"/>
                              <w:szCs w:val="32"/>
                            </w:rPr>
                            <w:t>put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s1043" type="#_x0000_t75" alt="תמונה קשורה" style="position:absolute;top:12573;width:12001;height:2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">
                  <v:imagedata r:id="rId12" o:title="תמונה קשורה" cropbottom="5726f"/>
                </v:shape>
              </v:group>
            </w:pict>
          </mc:Fallback>
        </mc:AlternateContent>
      </w:r>
    </w:p>
    <w:p w14:paraId="0B227E91" w14:textId="32240D4B" w:rsidR="003F29E5" w:rsidRDefault="003F29E5" w:rsidP="003F29E5">
      <w:pPr>
        <w:bidi/>
        <w:rPr>
          <w:sz w:val="24"/>
          <w:szCs w:val="24"/>
          <w:rtl/>
        </w:rPr>
      </w:pPr>
    </w:p>
    <w:p w14:paraId="15081DC3" w14:textId="4A92793C" w:rsidR="003C5522" w:rsidRDefault="003C5522" w:rsidP="003C5522">
      <w:pPr>
        <w:bidi/>
        <w:rPr>
          <w:sz w:val="24"/>
          <w:szCs w:val="24"/>
          <w:rtl/>
        </w:rPr>
      </w:pPr>
    </w:p>
    <w:p w14:paraId="5A00499C" w14:textId="4DF5E2FB" w:rsidR="003C5522" w:rsidRDefault="003C5522" w:rsidP="003C5522">
      <w:pPr>
        <w:bidi/>
        <w:rPr>
          <w:sz w:val="24"/>
          <w:szCs w:val="24"/>
          <w:rtl/>
        </w:rPr>
      </w:pPr>
    </w:p>
    <w:p w14:paraId="2F3D53AD" w14:textId="2A433E36" w:rsidR="003C5522" w:rsidRDefault="003C5522" w:rsidP="003C5522">
      <w:pPr>
        <w:bidi/>
        <w:rPr>
          <w:sz w:val="24"/>
          <w:szCs w:val="24"/>
          <w:rtl/>
        </w:rPr>
      </w:pPr>
    </w:p>
    <w:p w14:paraId="03229538" w14:textId="1BCC7370" w:rsidR="003C5522" w:rsidRDefault="003C5522" w:rsidP="003C5522">
      <w:pPr>
        <w:bidi/>
        <w:rPr>
          <w:sz w:val="24"/>
          <w:szCs w:val="24"/>
          <w:rtl/>
        </w:rPr>
      </w:pPr>
    </w:p>
    <w:p w14:paraId="7766CA88" w14:textId="77777777" w:rsidR="0039370C" w:rsidRDefault="0039370C" w:rsidP="0039370C">
      <w:pPr>
        <w:bidi/>
        <w:rPr>
          <w:sz w:val="24"/>
          <w:szCs w:val="24"/>
          <w:rtl/>
        </w:rPr>
      </w:pPr>
    </w:p>
    <w:p w14:paraId="0EA10CFF" w14:textId="77777777" w:rsidR="0039370C" w:rsidRDefault="0039370C" w:rsidP="0039370C">
      <w:pPr>
        <w:bidi/>
        <w:rPr>
          <w:sz w:val="24"/>
          <w:szCs w:val="24"/>
          <w:rtl/>
        </w:rPr>
      </w:pPr>
    </w:p>
    <w:p w14:paraId="63FEDCA9" w14:textId="77777777" w:rsidR="0039370C" w:rsidRDefault="0039370C" w:rsidP="0039370C">
      <w:pPr>
        <w:bidi/>
        <w:rPr>
          <w:sz w:val="24"/>
          <w:szCs w:val="24"/>
          <w:rtl/>
        </w:rPr>
      </w:pPr>
    </w:p>
    <w:p w14:paraId="72C6FD5A" w14:textId="77777777" w:rsidR="0039370C" w:rsidRDefault="0039370C" w:rsidP="0039370C">
      <w:pPr>
        <w:bidi/>
        <w:rPr>
          <w:sz w:val="24"/>
          <w:szCs w:val="24"/>
          <w:rtl/>
        </w:rPr>
      </w:pPr>
    </w:p>
    <w:p w14:paraId="2CB1D4ED" w14:textId="77777777" w:rsidR="0039370C" w:rsidRDefault="0039370C" w:rsidP="0039370C">
      <w:pPr>
        <w:bidi/>
        <w:rPr>
          <w:sz w:val="24"/>
          <w:szCs w:val="24"/>
          <w:rtl/>
        </w:rPr>
      </w:pPr>
    </w:p>
    <w:p w14:paraId="344FC168" w14:textId="77777777" w:rsidR="0039370C" w:rsidRDefault="0039370C" w:rsidP="0039370C">
      <w:pPr>
        <w:bidi/>
        <w:rPr>
          <w:rFonts w:hint="cs"/>
          <w:sz w:val="24"/>
          <w:szCs w:val="24"/>
          <w:rtl/>
        </w:rPr>
      </w:pPr>
    </w:p>
    <w:p w14:paraId="3B3CAF6A" w14:textId="27E8CF25" w:rsidR="003C5522" w:rsidRDefault="003C5522" w:rsidP="003C5522">
      <w:pPr>
        <w:bidi/>
        <w:rPr>
          <w:sz w:val="24"/>
          <w:szCs w:val="24"/>
          <w:rtl/>
        </w:rPr>
      </w:pPr>
    </w:p>
    <w:p w14:paraId="6F5010F5" w14:textId="77777777" w:rsidR="00F72974" w:rsidRDefault="00F72974" w:rsidP="008636CA">
      <w:pPr>
        <w:tabs>
          <w:tab w:val="left" w:pos="1596"/>
        </w:tabs>
        <w:bidi/>
        <w:rPr>
          <w:sz w:val="24"/>
          <w:szCs w:val="24"/>
          <w:rtl/>
        </w:rPr>
      </w:pPr>
      <w:r>
        <w:rPr>
          <w:rFonts w:hint="cs"/>
          <w:sz w:val="24"/>
          <w:szCs w:val="24"/>
          <w:rtl/>
        </w:rPr>
        <w:t>תמונה לקוחה מתוך:</w:t>
      </w:r>
    </w:p>
    <w:p w14:paraId="70C75718" w14:textId="3C5F2330" w:rsidR="005A0B04" w:rsidRDefault="00CD5632" w:rsidP="0068422F">
      <w:pPr>
        <w:tabs>
          <w:tab w:val="left" w:pos="1596"/>
        </w:tabs>
        <w:rPr>
          <w:rFonts w:hint="cs"/>
          <w:sz w:val="24"/>
          <w:szCs w:val="24"/>
        </w:rPr>
      </w:pPr>
      <w:r>
        <w:rPr>
          <w:sz w:val="24"/>
          <w:szCs w:val="24"/>
        </w:rPr>
        <w:t>V</w:t>
      </w:r>
      <w:r w:rsidR="0068422F">
        <w:rPr>
          <w:sz w:val="24"/>
          <w:szCs w:val="24"/>
        </w:rPr>
        <w:t>ictor</w:t>
      </w:r>
      <w:r>
        <w:rPr>
          <w:sz w:val="24"/>
          <w:szCs w:val="24"/>
        </w:rPr>
        <w:t xml:space="preserve"> </w:t>
      </w:r>
      <w:r w:rsidR="005A439F">
        <w:rPr>
          <w:sz w:val="24"/>
          <w:szCs w:val="24"/>
        </w:rPr>
        <w:t>Battles</w:t>
      </w:r>
      <w:r w:rsidR="0039370C">
        <w:rPr>
          <w:sz w:val="24"/>
          <w:szCs w:val="24"/>
        </w:rPr>
        <w:t xml:space="preserve">, </w:t>
      </w:r>
      <w:r w:rsidR="00132798">
        <w:rPr>
          <w:sz w:val="24"/>
          <w:szCs w:val="24"/>
        </w:rPr>
        <w:t>"Nerv</w:t>
      </w:r>
      <w:r w:rsidR="00867DB4">
        <w:rPr>
          <w:sz w:val="24"/>
          <w:szCs w:val="24"/>
        </w:rPr>
        <w:t>o</w:t>
      </w:r>
      <w:r w:rsidR="00132798">
        <w:rPr>
          <w:sz w:val="24"/>
          <w:szCs w:val="24"/>
        </w:rPr>
        <w:t>us S</w:t>
      </w:r>
      <w:r w:rsidR="00D97EFC">
        <w:rPr>
          <w:sz w:val="24"/>
          <w:szCs w:val="24"/>
        </w:rPr>
        <w:t>ystem Parts</w:t>
      </w:r>
      <w:r w:rsidR="00342D71">
        <w:rPr>
          <w:sz w:val="24"/>
          <w:szCs w:val="24"/>
        </w:rPr>
        <w:t xml:space="preserve"> and Function </w:t>
      </w:r>
      <w:r w:rsidR="0045623F">
        <w:rPr>
          <w:sz w:val="24"/>
          <w:szCs w:val="24"/>
        </w:rPr>
        <w:t>Medical Termi</w:t>
      </w:r>
      <w:r w:rsidR="00A14025">
        <w:rPr>
          <w:sz w:val="24"/>
          <w:szCs w:val="24"/>
        </w:rPr>
        <w:t>nology</w:t>
      </w:r>
      <w:r w:rsidR="00BF23BC">
        <w:rPr>
          <w:sz w:val="24"/>
          <w:szCs w:val="24"/>
        </w:rPr>
        <w:t>"</w:t>
      </w:r>
      <w:r w:rsidR="00C14064">
        <w:rPr>
          <w:sz w:val="24"/>
          <w:szCs w:val="24"/>
        </w:rPr>
        <w:t xml:space="preserve"> </w:t>
      </w:r>
      <w:r w:rsidR="00E31A8B">
        <w:rPr>
          <w:sz w:val="24"/>
          <w:szCs w:val="24"/>
        </w:rPr>
        <w:t>(2014)</w:t>
      </w:r>
      <w:r w:rsidR="00413C87">
        <w:rPr>
          <w:sz w:val="24"/>
          <w:szCs w:val="24"/>
        </w:rPr>
        <w:t>,</w:t>
      </w:r>
      <w:r w:rsidR="00723EA6">
        <w:rPr>
          <w:sz w:val="24"/>
          <w:szCs w:val="24"/>
        </w:rPr>
        <w:t xml:space="preserve"> ProHealth Insight</w:t>
      </w:r>
      <w:r w:rsidR="0039370C">
        <w:rPr>
          <w:sz w:val="24"/>
          <w:szCs w:val="24"/>
        </w:rPr>
        <w:t>:</w:t>
      </w:r>
    </w:p>
    <w:p w14:paraId="1D81615F" w14:textId="2950B4D8" w:rsidR="003C5522" w:rsidRDefault="00375F3C" w:rsidP="172FB838">
      <w:pPr>
        <w:bidi/>
        <w:rPr>
          <w:sz w:val="24"/>
          <w:szCs w:val="24"/>
          <w:rtl/>
        </w:rPr>
      </w:pPr>
      <w:hyperlink r:id="rId13">
        <w:r w:rsidR="172FB838" w:rsidRPr="172FB838">
          <w:rPr>
            <w:rStyle w:val="Hyperlink"/>
            <w:sz w:val="24"/>
            <w:szCs w:val="24"/>
          </w:rPr>
          <w:t>https://prohealthinsight.com/body-systems/nervous-system/nervous-system-parts-and-functions-medical-terminology</w:t>
        </w:r>
        <w:r w:rsidR="172FB838" w:rsidRPr="172FB838">
          <w:rPr>
            <w:rStyle w:val="Hyperlink"/>
            <w:rFonts w:cs="Arial"/>
            <w:sz w:val="24"/>
            <w:szCs w:val="24"/>
          </w:rPr>
          <w:t>/</w:t>
        </w:r>
      </w:hyperlink>
    </w:p>
    <w:p w14:paraId="0259EF91" w14:textId="77777777" w:rsidR="003C5522" w:rsidRDefault="003C5522" w:rsidP="003C5522">
      <w:pPr>
        <w:bidi/>
        <w:rPr>
          <w:sz w:val="24"/>
          <w:szCs w:val="24"/>
          <w:rtl/>
        </w:rPr>
      </w:pPr>
    </w:p>
    <w:p w14:paraId="6ECD4328" w14:textId="0D4D5E2E" w:rsidR="00163F03" w:rsidRPr="00E60F0F" w:rsidRDefault="0090152A" w:rsidP="00163F03">
      <w:pPr>
        <w:bidi/>
        <w:rPr>
          <w:b/>
          <w:bCs/>
          <w:sz w:val="24"/>
          <w:szCs w:val="24"/>
          <w:rtl/>
        </w:rPr>
      </w:pPr>
      <w:r>
        <w:rPr>
          <w:rFonts w:hint="cs"/>
          <w:b/>
          <w:bCs/>
          <w:sz w:val="24"/>
          <w:szCs w:val="24"/>
          <w:rtl/>
        </w:rPr>
        <w:t xml:space="preserve">5. </w:t>
      </w:r>
      <w:r w:rsidR="00163F03" w:rsidRPr="00E60F0F">
        <w:rPr>
          <w:rFonts w:hint="cs"/>
          <w:b/>
          <w:bCs/>
          <w:sz w:val="24"/>
          <w:szCs w:val="24"/>
          <w:rtl/>
        </w:rPr>
        <w:t>מודולים</w:t>
      </w:r>
      <w:r w:rsidR="00163F03" w:rsidRPr="00E60F0F">
        <w:rPr>
          <w:b/>
          <w:bCs/>
          <w:sz w:val="24"/>
          <w:szCs w:val="24"/>
          <w:rtl/>
        </w:rPr>
        <w:t xml:space="preserve"> </w:t>
      </w:r>
      <w:r w:rsidR="172FB838" w:rsidRPr="172FB838">
        <w:rPr>
          <w:b/>
          <w:bCs/>
          <w:sz w:val="24"/>
          <w:szCs w:val="24"/>
          <w:rtl/>
        </w:rPr>
        <w:t>שנדרש</w:t>
      </w:r>
      <w:r w:rsidR="00163F03" w:rsidRPr="00E60F0F">
        <w:rPr>
          <w:b/>
          <w:bCs/>
          <w:sz w:val="24"/>
          <w:szCs w:val="24"/>
          <w:rtl/>
        </w:rPr>
        <w:t xml:space="preserve"> </w:t>
      </w:r>
      <w:r w:rsidR="00163F03" w:rsidRPr="00E60F0F">
        <w:rPr>
          <w:rFonts w:hint="cs"/>
          <w:b/>
          <w:bCs/>
          <w:sz w:val="24"/>
          <w:szCs w:val="24"/>
          <w:rtl/>
        </w:rPr>
        <w:t>לפתח</w:t>
      </w:r>
    </w:p>
    <w:p w14:paraId="59362622" w14:textId="2CB7ECC4" w:rsidR="0090152A" w:rsidRPr="00163F03" w:rsidRDefault="583F6CD5" w:rsidP="583F6CD5">
      <w:pPr>
        <w:bidi/>
        <w:rPr>
          <w:sz w:val="24"/>
          <w:szCs w:val="24"/>
          <w:rtl/>
        </w:rPr>
      </w:pPr>
      <w:r w:rsidRPr="583F6CD5">
        <w:rPr>
          <w:sz w:val="24"/>
          <w:szCs w:val="24"/>
          <w:rtl/>
        </w:rPr>
        <w:t>אנו נדרשות לפתח את מודול מערכת עיבוד וסיווג האותות. כפי שציינו בדרישות, על מודול זה לקבל אות מהחיישן, לעבד אותו ולהפיק ממנו פיצ'רים ובאמצעות אלגוריתם לומד לסווג את התנועות אותן המשתמש רוצה לבצע.</w:t>
      </w:r>
    </w:p>
    <w:p w14:paraId="53965788" w14:textId="1E68AA87" w:rsidR="00163F03" w:rsidRPr="00E60F0F" w:rsidRDefault="0090152A" w:rsidP="00E60F0F">
      <w:pPr>
        <w:bidi/>
        <w:rPr>
          <w:b/>
          <w:bCs/>
          <w:sz w:val="24"/>
          <w:szCs w:val="24"/>
          <w:rtl/>
        </w:rPr>
      </w:pPr>
      <w:r>
        <w:rPr>
          <w:rFonts w:hint="cs"/>
          <w:b/>
          <w:bCs/>
          <w:sz w:val="24"/>
          <w:szCs w:val="24"/>
          <w:rtl/>
        </w:rPr>
        <w:t xml:space="preserve">6. </w:t>
      </w:r>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p>
    <w:p w14:paraId="0FE8C8A0" w14:textId="7B45E293" w:rsidR="0090152A" w:rsidRPr="00163F03" w:rsidRDefault="583F6CD5" w:rsidP="000B2974">
      <w:pPr>
        <w:bidi/>
        <w:spacing w:after="0"/>
        <w:rPr>
          <w:sz w:val="24"/>
          <w:szCs w:val="24"/>
          <w:rtl/>
        </w:rPr>
      </w:pPr>
      <w:r w:rsidRPr="583F6CD5">
        <w:rPr>
          <w:sz w:val="24"/>
          <w:szCs w:val="24"/>
          <w:rtl/>
        </w:rPr>
        <w:t xml:space="preserve">אנו נשתמש </w:t>
      </w:r>
      <w:r w:rsidR="00B231FC">
        <w:rPr>
          <w:rFonts w:hint="cs"/>
          <w:sz w:val="24"/>
          <w:szCs w:val="24"/>
          <w:rtl/>
        </w:rPr>
        <w:t>בפרוטזת יד</w:t>
      </w:r>
      <w:r w:rsidRPr="583F6CD5">
        <w:rPr>
          <w:sz w:val="24"/>
          <w:szCs w:val="24"/>
          <w:rtl/>
        </w:rPr>
        <w:t xml:space="preserve"> מוכנה שעל גביה נמצא בקר ארדואינו אשר איתו ניתן לתקשר בעזרת </w:t>
      </w:r>
      <w:r w:rsidRPr="583F6CD5">
        <w:rPr>
          <w:sz w:val="24"/>
          <w:szCs w:val="24"/>
        </w:rPr>
        <w:t>Bluetooth</w:t>
      </w:r>
      <w:r w:rsidRPr="583F6CD5">
        <w:rPr>
          <w:sz w:val="24"/>
          <w:szCs w:val="24"/>
          <w:rtl/>
        </w:rPr>
        <w:t xml:space="preserve">. כמו כן, נשתמש בחיישן </w:t>
      </w:r>
      <w:r w:rsidRPr="583F6CD5">
        <w:rPr>
          <w:sz w:val="24"/>
          <w:szCs w:val="24"/>
        </w:rPr>
        <w:t>mudra</w:t>
      </w:r>
      <w:r w:rsidRPr="583F6CD5">
        <w:rPr>
          <w:sz w:val="24"/>
          <w:szCs w:val="24"/>
          <w:rtl/>
        </w:rPr>
        <w:t xml:space="preserve"> ואפליקציה שפותחה ע"י </w:t>
      </w:r>
      <w:r w:rsidRPr="583F6CD5">
        <w:rPr>
          <w:sz w:val="24"/>
          <w:szCs w:val="24"/>
        </w:rPr>
        <w:t>Wearable device</w:t>
      </w:r>
      <w:r w:rsidRPr="583F6CD5">
        <w:rPr>
          <w:sz w:val="24"/>
          <w:szCs w:val="24"/>
          <w:rtl/>
        </w:rPr>
        <w:t xml:space="preserve"> בה מבוצע סיווג אותות הנקראים מפרק כף היד.</w:t>
      </w:r>
    </w:p>
    <w:p w14:paraId="0D61D373" w14:textId="38814D76" w:rsidR="0090152A" w:rsidRPr="00163F03" w:rsidRDefault="583F6CD5" w:rsidP="583F6CD5">
      <w:pPr>
        <w:bidi/>
        <w:rPr>
          <w:sz w:val="24"/>
          <w:szCs w:val="24"/>
          <w:rtl/>
        </w:rPr>
      </w:pPr>
      <w:r w:rsidRPr="583F6CD5">
        <w:rPr>
          <w:sz w:val="24"/>
          <w:szCs w:val="24"/>
          <w:rtl/>
        </w:rPr>
        <w:t xml:space="preserve"> בפרויקט זה נרצה להתאים את השימוש בחיישן ובעיבוד האות שמבוצע באפליקציה לזיהוי וסיווג של אותות מאזור בגוף שאינו פרק כף היד</w:t>
      </w:r>
      <w:r w:rsidR="009F3771">
        <w:rPr>
          <w:rFonts w:hint="cs"/>
          <w:sz w:val="24"/>
          <w:szCs w:val="24"/>
          <w:rtl/>
        </w:rPr>
        <w:t>, מכיוון ש</w:t>
      </w:r>
      <w:r w:rsidRPr="583F6CD5">
        <w:rPr>
          <w:sz w:val="24"/>
          <w:szCs w:val="24"/>
          <w:rtl/>
        </w:rPr>
        <w:t xml:space="preserve">במקרי קטיעות בהן נדרשת </w:t>
      </w:r>
      <w:r w:rsidR="00B231FC">
        <w:rPr>
          <w:rFonts w:hint="cs"/>
          <w:sz w:val="24"/>
          <w:szCs w:val="24"/>
          <w:rtl/>
        </w:rPr>
        <w:t>פרוטזת יד</w:t>
      </w:r>
      <w:r w:rsidRPr="583F6CD5">
        <w:rPr>
          <w:sz w:val="24"/>
          <w:szCs w:val="24"/>
          <w:rtl/>
        </w:rPr>
        <w:t xml:space="preserve"> אזור זה לא רלוונטי.</w:t>
      </w:r>
      <w:r w:rsidR="0090152A">
        <w:br/>
      </w:r>
      <w:r w:rsidRPr="583F6CD5">
        <w:rPr>
          <w:sz w:val="24"/>
          <w:szCs w:val="24"/>
          <w:rtl/>
        </w:rPr>
        <w:t>כמו כן נרצה ליצור את התקשורת בין האפליקציה בה נעשה עיבוד האות והקלסיפיקציה לבין הבקר של היד.</w:t>
      </w:r>
      <w:r w:rsidR="0090152A">
        <w:br/>
      </w:r>
    </w:p>
    <w:p w14:paraId="49A8DBF1" w14:textId="437A937C" w:rsidR="00163F03" w:rsidRPr="00E60F0F" w:rsidRDefault="583F6CD5" w:rsidP="00E60F0F">
      <w:pPr>
        <w:bidi/>
        <w:rPr>
          <w:b/>
          <w:bCs/>
          <w:sz w:val="24"/>
          <w:szCs w:val="24"/>
          <w:rtl/>
        </w:rPr>
      </w:pPr>
      <w:r w:rsidRPr="583F6CD5">
        <w:rPr>
          <w:b/>
          <w:bCs/>
          <w:sz w:val="24"/>
          <w:szCs w:val="24"/>
        </w:rPr>
        <w:t>7</w:t>
      </w:r>
      <w:r w:rsidRPr="583F6CD5">
        <w:rPr>
          <w:b/>
          <w:bCs/>
          <w:sz w:val="24"/>
          <w:szCs w:val="24"/>
          <w:rtl/>
        </w:rPr>
        <w:t>. סביבת עבודה וכלי פיתוח שיהיו בשימוש</w:t>
      </w:r>
    </w:p>
    <w:p w14:paraId="493104DF" w14:textId="55F0DE9A" w:rsidR="583F6CD5" w:rsidRDefault="583F6CD5" w:rsidP="583F6CD5">
      <w:pPr>
        <w:bidi/>
      </w:pPr>
      <w:r w:rsidRPr="583F6CD5">
        <w:rPr>
          <w:sz w:val="24"/>
          <w:szCs w:val="24"/>
          <w:rtl/>
        </w:rPr>
        <w:t>מטלב/פייטון. ייתכן גם שימוש בכלי פיתוח אפליקציות ליצירת ממשק משתמש בסיסי (אופציונלי).</w:t>
      </w:r>
    </w:p>
    <w:p w14:paraId="7CF9A83C" w14:textId="77777777" w:rsidR="0090152A" w:rsidRPr="00163F03" w:rsidRDefault="0090152A" w:rsidP="0090152A">
      <w:pPr>
        <w:bidi/>
        <w:rPr>
          <w:sz w:val="24"/>
          <w:szCs w:val="24"/>
          <w:rtl/>
        </w:rPr>
      </w:pPr>
    </w:p>
    <w:p w14:paraId="6E0A76BA" w14:textId="5078CE8B" w:rsidR="00163F03" w:rsidRPr="00E60F0F" w:rsidRDefault="0090152A" w:rsidP="00163F03">
      <w:pPr>
        <w:bidi/>
        <w:rPr>
          <w:b/>
          <w:bCs/>
          <w:sz w:val="24"/>
          <w:szCs w:val="24"/>
          <w:rtl/>
        </w:rPr>
      </w:pPr>
      <w:r>
        <w:rPr>
          <w:rFonts w:hint="cs"/>
          <w:b/>
          <w:bCs/>
          <w:sz w:val="24"/>
          <w:szCs w:val="24"/>
          <w:rtl/>
        </w:rPr>
        <w:t xml:space="preserve">8.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p>
    <w:p w14:paraId="43A15F68" w14:textId="63489F61" w:rsidR="00B120DE" w:rsidRPr="003E5BF6" w:rsidRDefault="00B120DE" w:rsidP="00B120DE">
      <w:pPr>
        <w:bidi/>
        <w:rPr>
          <w:sz w:val="24"/>
          <w:szCs w:val="24"/>
          <w:rtl/>
        </w:rPr>
      </w:pPr>
      <w:r>
        <w:rPr>
          <w:rFonts w:hint="cs"/>
          <w:sz w:val="24"/>
          <w:szCs w:val="24"/>
          <w:rtl/>
        </w:rPr>
        <w:t xml:space="preserve">שימוש בסיגנלי תנועה הנקראים מחיישן וסיווגם בעזרת מערכת לומדת בשיעור הצלחה </w:t>
      </w:r>
      <w:r w:rsidR="0FF86973" w:rsidRPr="0FF86973">
        <w:rPr>
          <w:sz w:val="24"/>
          <w:szCs w:val="24"/>
          <w:rtl/>
        </w:rPr>
        <w:t>גבוהה</w:t>
      </w:r>
      <w:r w:rsidR="683AB487" w:rsidRPr="683AB487">
        <w:rPr>
          <w:sz w:val="24"/>
          <w:szCs w:val="24"/>
          <w:rtl/>
        </w:rPr>
        <w:t>.</w:t>
      </w:r>
      <w:r>
        <w:rPr>
          <w:rFonts w:hint="cs"/>
          <w:sz w:val="24"/>
          <w:szCs w:val="24"/>
          <w:rtl/>
        </w:rPr>
        <w:t xml:space="preserve"> שיעור ההצלחה יקבע על פי תוצאות </w:t>
      </w:r>
      <w:r>
        <w:rPr>
          <w:sz w:val="24"/>
          <w:szCs w:val="24"/>
        </w:rPr>
        <w:t>true/false-positive</w:t>
      </w:r>
      <w:r>
        <w:rPr>
          <w:rFonts w:hint="cs"/>
          <w:sz w:val="24"/>
          <w:szCs w:val="24"/>
          <w:rtl/>
        </w:rPr>
        <w:t xml:space="preserve"> כאשר משקל גדול יותר </w:t>
      </w:r>
      <w:r w:rsidR="0057338F" w:rsidRPr="0057338F">
        <w:rPr>
          <w:sz w:val="24"/>
          <w:szCs w:val="24"/>
          <w:rtl/>
        </w:rPr>
        <w:t>יינתן</w:t>
      </w:r>
      <w:r>
        <w:rPr>
          <w:rFonts w:hint="cs"/>
          <w:sz w:val="24"/>
          <w:szCs w:val="24"/>
          <w:rtl/>
        </w:rPr>
        <w:t xml:space="preserve"> עבור הצלחה במניעת </w:t>
      </w:r>
      <w:r>
        <w:rPr>
          <w:sz w:val="24"/>
          <w:szCs w:val="24"/>
        </w:rPr>
        <w:t>false-positive</w:t>
      </w:r>
      <w:r w:rsidR="678FECCC" w:rsidRPr="678FECCC">
        <w:rPr>
          <w:sz w:val="24"/>
          <w:szCs w:val="24"/>
          <w:rtl/>
        </w:rPr>
        <w:t xml:space="preserve">, כלומר </w:t>
      </w:r>
      <w:r w:rsidR="0057338F" w:rsidRPr="0057338F">
        <w:rPr>
          <w:sz w:val="24"/>
          <w:szCs w:val="24"/>
          <w:rtl/>
        </w:rPr>
        <w:t xml:space="preserve">דרישה </w:t>
      </w:r>
      <w:r w:rsidR="2D4D161D" w:rsidRPr="2D4D161D">
        <w:rPr>
          <w:sz w:val="24"/>
          <w:szCs w:val="24"/>
          <w:rtl/>
        </w:rPr>
        <w:t xml:space="preserve">למינימום </w:t>
      </w:r>
      <w:r w:rsidR="1F0B3935" w:rsidRPr="1F0B3935">
        <w:rPr>
          <w:sz w:val="24"/>
          <w:szCs w:val="24"/>
          <w:rtl/>
        </w:rPr>
        <w:t>זיהוי</w:t>
      </w:r>
      <w:r w:rsidR="7D057368" w:rsidRPr="7D057368">
        <w:rPr>
          <w:sz w:val="24"/>
          <w:szCs w:val="24"/>
          <w:rtl/>
        </w:rPr>
        <w:t xml:space="preserve"> שווא </w:t>
      </w:r>
      <w:r w:rsidR="2D4D161D" w:rsidRPr="2D4D161D">
        <w:rPr>
          <w:sz w:val="24"/>
          <w:szCs w:val="24"/>
          <w:rtl/>
        </w:rPr>
        <w:t>של תנועה</w:t>
      </w:r>
      <w:r w:rsidR="2029AF00" w:rsidRPr="2029AF00">
        <w:rPr>
          <w:sz w:val="24"/>
          <w:szCs w:val="24"/>
          <w:rtl/>
        </w:rPr>
        <w:t>.</w:t>
      </w:r>
      <w:r w:rsidR="1F0B3935">
        <w:br/>
      </w:r>
      <w:r w:rsidR="706FC45A" w:rsidRPr="706FC45A">
        <w:rPr>
          <w:sz w:val="24"/>
          <w:szCs w:val="24"/>
          <w:rtl/>
        </w:rPr>
        <w:t xml:space="preserve">כמו כן בשל השימוש </w:t>
      </w:r>
      <w:r w:rsidR="2B96CE4B" w:rsidRPr="2B96CE4B">
        <w:rPr>
          <w:sz w:val="24"/>
          <w:szCs w:val="24"/>
          <w:rtl/>
        </w:rPr>
        <w:t xml:space="preserve">באלגוריתם להפעלת </w:t>
      </w:r>
      <w:r w:rsidR="00B231FC">
        <w:rPr>
          <w:rFonts w:hint="cs"/>
          <w:sz w:val="24"/>
          <w:szCs w:val="24"/>
          <w:rtl/>
        </w:rPr>
        <w:t xml:space="preserve">פרוטזת יד </w:t>
      </w:r>
      <w:r w:rsidR="432EBD44" w:rsidRPr="432EBD44">
        <w:rPr>
          <w:sz w:val="24"/>
          <w:szCs w:val="24"/>
          <w:rtl/>
        </w:rPr>
        <w:t>נשים דגש על זיהוי פתיחת יד</w:t>
      </w:r>
      <w:r w:rsidR="1017CE1E" w:rsidRPr="1017CE1E">
        <w:rPr>
          <w:sz w:val="24"/>
          <w:szCs w:val="24"/>
          <w:rtl/>
        </w:rPr>
        <w:t xml:space="preserve">, כך שבעת אחיזה </w:t>
      </w:r>
      <w:r w:rsidR="2E600B89" w:rsidRPr="2E600B89">
        <w:rPr>
          <w:sz w:val="24"/>
          <w:szCs w:val="24"/>
          <w:rtl/>
        </w:rPr>
        <w:t>שכיחות</w:t>
      </w:r>
      <w:r w:rsidR="0F0AEF5C" w:rsidRPr="0F0AEF5C">
        <w:rPr>
          <w:sz w:val="24"/>
          <w:szCs w:val="24"/>
          <w:rtl/>
        </w:rPr>
        <w:t xml:space="preserve"> </w:t>
      </w:r>
      <w:r w:rsidR="0C36B232" w:rsidRPr="0C36B232">
        <w:rPr>
          <w:sz w:val="24"/>
          <w:szCs w:val="24"/>
          <w:rtl/>
        </w:rPr>
        <w:t xml:space="preserve">זיהוי </w:t>
      </w:r>
      <w:r w:rsidR="50C59B5C" w:rsidRPr="50C59B5C">
        <w:rPr>
          <w:sz w:val="24"/>
          <w:szCs w:val="24"/>
          <w:rtl/>
        </w:rPr>
        <w:t xml:space="preserve">שווא </w:t>
      </w:r>
      <w:r w:rsidR="0C36B232" w:rsidRPr="0C36B232">
        <w:rPr>
          <w:sz w:val="24"/>
          <w:szCs w:val="24"/>
          <w:rtl/>
        </w:rPr>
        <w:t xml:space="preserve">של </w:t>
      </w:r>
      <w:r w:rsidR="7C6C5D39" w:rsidRPr="7C6C5D39">
        <w:rPr>
          <w:sz w:val="24"/>
          <w:szCs w:val="24"/>
          <w:rtl/>
        </w:rPr>
        <w:t>פתיחת היד יהיה</w:t>
      </w:r>
      <w:r w:rsidR="0C36B232" w:rsidRPr="0C36B232">
        <w:rPr>
          <w:sz w:val="24"/>
          <w:szCs w:val="24"/>
          <w:rtl/>
        </w:rPr>
        <w:t xml:space="preserve"> </w:t>
      </w:r>
      <w:r w:rsidR="475EF14A" w:rsidRPr="475EF14A">
        <w:rPr>
          <w:sz w:val="24"/>
          <w:szCs w:val="24"/>
          <w:rtl/>
        </w:rPr>
        <w:t>מינימאלי</w:t>
      </w:r>
      <w:r w:rsidR="48C87D23" w:rsidRPr="48C87D23">
        <w:rPr>
          <w:sz w:val="24"/>
          <w:szCs w:val="24"/>
          <w:rtl/>
        </w:rPr>
        <w:t xml:space="preserve"> ולא</w:t>
      </w:r>
      <w:r w:rsidR="730CA5CA" w:rsidRPr="730CA5CA">
        <w:rPr>
          <w:sz w:val="24"/>
          <w:szCs w:val="24"/>
          <w:rtl/>
        </w:rPr>
        <w:t xml:space="preserve"> ייפלו אובייקטים.</w:t>
      </w:r>
    </w:p>
    <w:p w14:paraId="366077D9" w14:textId="440910D0" w:rsidR="000021A1" w:rsidRPr="00163F03" w:rsidRDefault="000021A1" w:rsidP="00B120DE">
      <w:pPr>
        <w:bidi/>
        <w:rPr>
          <w:sz w:val="24"/>
          <w:szCs w:val="24"/>
          <w:rtl/>
        </w:rPr>
      </w:pPr>
      <w:r>
        <w:br/>
      </w:r>
    </w:p>
    <w:p w14:paraId="5CF7ACFE" w14:textId="77777777" w:rsidR="00587D2E" w:rsidRDefault="00587D2E">
      <w:pPr>
        <w:rPr>
          <w:rFonts w:hint="cs"/>
          <w:b/>
          <w:bCs/>
          <w:sz w:val="24"/>
          <w:szCs w:val="24"/>
          <w:rtl/>
        </w:rPr>
      </w:pPr>
      <w:r>
        <w:rPr>
          <w:b/>
          <w:bCs/>
          <w:sz w:val="24"/>
          <w:szCs w:val="24"/>
          <w:rtl/>
        </w:rPr>
        <w:br w:type="page"/>
      </w:r>
    </w:p>
    <w:p w14:paraId="2279B708" w14:textId="664973C0" w:rsidR="00163F03" w:rsidRDefault="00BD5A2A" w:rsidP="00163F03">
      <w:pPr>
        <w:bidi/>
        <w:rPr>
          <w:b/>
          <w:bCs/>
          <w:sz w:val="24"/>
          <w:szCs w:val="24"/>
          <w:rtl/>
        </w:rPr>
      </w:pPr>
      <w:r>
        <w:rPr>
          <w:rFonts w:hint="cs"/>
          <w:b/>
          <w:bCs/>
          <w:sz w:val="24"/>
          <w:szCs w:val="24"/>
          <w:rtl/>
        </w:rPr>
        <w:t xml:space="preserve">9. </w:t>
      </w:r>
      <w:r w:rsidR="009470F0" w:rsidRPr="009470F0">
        <w:rPr>
          <w:rFonts w:hint="cs"/>
          <w:b/>
          <w:bCs/>
          <w:sz w:val="24"/>
          <w:szCs w:val="24"/>
          <w:rtl/>
        </w:rPr>
        <w:t>רשימת משימות:</w:t>
      </w:r>
    </w:p>
    <w:tbl>
      <w:tblPr>
        <w:tblStyle w:val="TableGrid"/>
        <w:tblpPr w:leftFromText="180" w:rightFromText="180" w:vertAnchor="text" w:tblpY="-26"/>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4A7D0F" w14:paraId="4B50967A" w14:textId="77777777" w:rsidTr="004A7D0F">
        <w:trPr>
          <w:trHeight w:val="454"/>
        </w:trPr>
        <w:tc>
          <w:tcPr>
            <w:tcW w:w="556" w:type="dxa"/>
            <w:tcBorders>
              <w:top w:val="single" w:sz="12" w:space="0" w:color="auto"/>
              <w:bottom w:val="single" w:sz="12" w:space="0" w:color="auto"/>
            </w:tcBorders>
            <w:vAlign w:val="center"/>
          </w:tcPr>
          <w:p w14:paraId="2335CF16" w14:textId="77777777" w:rsidR="004A7D0F" w:rsidRDefault="004A7D0F" w:rsidP="004A7D0F">
            <w:pPr>
              <w:bidi/>
              <w:jc w:val="center"/>
              <w:rPr>
                <w:sz w:val="24"/>
                <w:szCs w:val="24"/>
                <w:rtl/>
              </w:rPr>
            </w:pPr>
            <w:r w:rsidRPr="2E7F443A">
              <w:rPr>
                <w:sz w:val="24"/>
                <w:szCs w:val="24"/>
                <w:rtl/>
              </w:rPr>
              <w:t>מס'</w:t>
            </w:r>
          </w:p>
        </w:tc>
        <w:tc>
          <w:tcPr>
            <w:tcW w:w="3111" w:type="dxa"/>
            <w:tcBorders>
              <w:top w:val="single" w:sz="12" w:space="0" w:color="auto"/>
              <w:bottom w:val="single" w:sz="12" w:space="0" w:color="auto"/>
            </w:tcBorders>
            <w:vAlign w:val="center"/>
          </w:tcPr>
          <w:p w14:paraId="62564772" w14:textId="77777777" w:rsidR="004A7D0F" w:rsidRDefault="004A7D0F" w:rsidP="004A7D0F">
            <w:pPr>
              <w:bidi/>
              <w:jc w:val="center"/>
              <w:rPr>
                <w:sz w:val="24"/>
                <w:szCs w:val="24"/>
                <w:rtl/>
              </w:rPr>
            </w:pPr>
            <w:r w:rsidRPr="2E7F443A">
              <w:rPr>
                <w:sz w:val="24"/>
                <w:szCs w:val="24"/>
                <w:rtl/>
              </w:rPr>
              <w:t>שם המשימה</w:t>
            </w:r>
          </w:p>
        </w:tc>
        <w:tc>
          <w:tcPr>
            <w:tcW w:w="4949" w:type="dxa"/>
            <w:tcBorders>
              <w:top w:val="single" w:sz="12" w:space="0" w:color="auto"/>
              <w:bottom w:val="single" w:sz="12" w:space="0" w:color="auto"/>
            </w:tcBorders>
            <w:vAlign w:val="center"/>
          </w:tcPr>
          <w:p w14:paraId="22FFD30E" w14:textId="77777777" w:rsidR="004A7D0F" w:rsidRDefault="004A7D0F" w:rsidP="004A7D0F">
            <w:pPr>
              <w:bidi/>
              <w:jc w:val="center"/>
              <w:rPr>
                <w:sz w:val="24"/>
                <w:szCs w:val="24"/>
                <w:rtl/>
              </w:rPr>
            </w:pPr>
            <w:r w:rsidRPr="2E7F443A">
              <w:rPr>
                <w:sz w:val="24"/>
                <w:szCs w:val="24"/>
                <w:rtl/>
              </w:rPr>
              <w:t>תיאור המשימה</w:t>
            </w:r>
          </w:p>
        </w:tc>
      </w:tr>
      <w:tr w:rsidR="004A7D0F" w14:paraId="464C8115" w14:textId="77777777" w:rsidTr="004A7D0F">
        <w:trPr>
          <w:trHeight w:val="454"/>
        </w:trPr>
        <w:tc>
          <w:tcPr>
            <w:tcW w:w="556" w:type="dxa"/>
            <w:tcBorders>
              <w:top w:val="single" w:sz="12" w:space="0" w:color="auto"/>
            </w:tcBorders>
            <w:vAlign w:val="center"/>
          </w:tcPr>
          <w:p w14:paraId="6DA9B0B7" w14:textId="77777777" w:rsidR="004A7D0F" w:rsidRDefault="004A7D0F" w:rsidP="004A7D0F">
            <w:pPr>
              <w:bidi/>
              <w:rPr>
                <w:sz w:val="24"/>
                <w:szCs w:val="24"/>
                <w:rtl/>
              </w:rPr>
            </w:pPr>
            <w:r w:rsidRPr="2E7F443A">
              <w:rPr>
                <w:sz w:val="24"/>
                <w:szCs w:val="24"/>
              </w:rPr>
              <w:t>1</w:t>
            </w:r>
          </w:p>
        </w:tc>
        <w:tc>
          <w:tcPr>
            <w:tcW w:w="3111" w:type="dxa"/>
            <w:tcBorders>
              <w:top w:val="single" w:sz="12" w:space="0" w:color="auto"/>
            </w:tcBorders>
          </w:tcPr>
          <w:p w14:paraId="21ED59FD" w14:textId="77777777" w:rsidR="004A7D0F" w:rsidRDefault="004A7D0F" w:rsidP="004A7D0F">
            <w:pPr>
              <w:bidi/>
              <w:rPr>
                <w:sz w:val="24"/>
                <w:szCs w:val="24"/>
                <w:rtl/>
              </w:rPr>
            </w:pPr>
            <w:r w:rsidRPr="2E7F443A">
              <w:rPr>
                <w:sz w:val="24"/>
                <w:szCs w:val="24"/>
                <w:rtl/>
              </w:rPr>
              <w:t>לימוד וסקירת ספרות</w:t>
            </w:r>
          </w:p>
        </w:tc>
        <w:tc>
          <w:tcPr>
            <w:tcW w:w="4949" w:type="dxa"/>
            <w:tcBorders>
              <w:top w:val="single" w:sz="12" w:space="0" w:color="auto"/>
            </w:tcBorders>
          </w:tcPr>
          <w:p w14:paraId="29A1FBFA" w14:textId="77777777" w:rsidR="004A7D0F" w:rsidRDefault="004A7D0F" w:rsidP="004A7D0F">
            <w:pPr>
              <w:bidi/>
              <w:rPr>
                <w:sz w:val="24"/>
                <w:szCs w:val="24"/>
                <w:rtl/>
              </w:rPr>
            </w:pPr>
            <w:r w:rsidRPr="2E7F443A">
              <w:rPr>
                <w:sz w:val="24"/>
                <w:szCs w:val="24"/>
                <w:rtl/>
              </w:rPr>
              <w:t>אפיון של הדרישות העיקריות לפרוטזות תוך התחשבות בצרכים של המשתמשים, בחינת הפתרונות הקיימים וסקירת האותות איתם נעבוד והשיטות לעיבודם.</w:t>
            </w:r>
          </w:p>
        </w:tc>
      </w:tr>
      <w:tr w:rsidR="004A7D0F" w14:paraId="6BB59077" w14:textId="77777777" w:rsidTr="004A7D0F">
        <w:trPr>
          <w:trHeight w:val="454"/>
        </w:trPr>
        <w:tc>
          <w:tcPr>
            <w:tcW w:w="556" w:type="dxa"/>
            <w:vAlign w:val="center"/>
          </w:tcPr>
          <w:p w14:paraId="0000E59D" w14:textId="77777777" w:rsidR="004A7D0F" w:rsidRDefault="004A7D0F" w:rsidP="004A7D0F">
            <w:pPr>
              <w:bidi/>
              <w:rPr>
                <w:sz w:val="24"/>
                <w:szCs w:val="24"/>
                <w:rtl/>
              </w:rPr>
            </w:pPr>
            <w:r w:rsidRPr="2E7F443A">
              <w:rPr>
                <w:sz w:val="24"/>
                <w:szCs w:val="24"/>
              </w:rPr>
              <w:t>2</w:t>
            </w:r>
          </w:p>
        </w:tc>
        <w:tc>
          <w:tcPr>
            <w:tcW w:w="3111" w:type="dxa"/>
          </w:tcPr>
          <w:p w14:paraId="3D75697D" w14:textId="77777777" w:rsidR="004A7D0F" w:rsidRDefault="004A7D0F" w:rsidP="004A7D0F">
            <w:pPr>
              <w:bidi/>
              <w:spacing w:line="259" w:lineRule="auto"/>
              <w:rPr>
                <w:sz w:val="24"/>
                <w:szCs w:val="24"/>
                <w:rtl/>
              </w:rPr>
            </w:pPr>
            <w:r w:rsidRPr="3B5EAD36">
              <w:rPr>
                <w:sz w:val="24"/>
                <w:szCs w:val="24"/>
                <w:rtl/>
              </w:rPr>
              <w:t>הכרת פונקציו</w:t>
            </w:r>
            <w:r>
              <w:rPr>
                <w:rFonts w:hint="cs"/>
                <w:sz w:val="24"/>
                <w:szCs w:val="24"/>
                <w:rtl/>
              </w:rPr>
              <w:t>נ</w:t>
            </w:r>
            <w:r w:rsidRPr="3B5EAD36">
              <w:rPr>
                <w:sz w:val="24"/>
                <w:szCs w:val="24"/>
                <w:rtl/>
              </w:rPr>
              <w:t>ליות החיישן</w:t>
            </w:r>
          </w:p>
        </w:tc>
        <w:tc>
          <w:tcPr>
            <w:tcW w:w="4949" w:type="dxa"/>
          </w:tcPr>
          <w:p w14:paraId="5C5CB5C1" w14:textId="77777777" w:rsidR="004A7D0F" w:rsidRDefault="004A7D0F" w:rsidP="004A7D0F">
            <w:pPr>
              <w:bidi/>
              <w:rPr>
                <w:sz w:val="24"/>
                <w:szCs w:val="24"/>
                <w:rtl/>
              </w:rPr>
            </w:pPr>
            <w:r>
              <w:rPr>
                <w:rFonts w:hint="cs"/>
                <w:sz w:val="24"/>
                <w:szCs w:val="24"/>
                <w:rtl/>
              </w:rPr>
              <w:t>ללמוד</w:t>
            </w:r>
            <w:r w:rsidRPr="3894D300">
              <w:rPr>
                <w:sz w:val="24"/>
                <w:szCs w:val="24"/>
                <w:rtl/>
              </w:rPr>
              <w:t xml:space="preserve"> את </w:t>
            </w:r>
            <w:r w:rsidRPr="548833D7">
              <w:rPr>
                <w:sz w:val="24"/>
                <w:szCs w:val="24"/>
                <w:rtl/>
              </w:rPr>
              <w:t xml:space="preserve">הפונקציות </w:t>
            </w:r>
            <w:r w:rsidRPr="3A76A5C3">
              <w:rPr>
                <w:sz w:val="24"/>
                <w:szCs w:val="24"/>
                <w:rtl/>
              </w:rPr>
              <w:t>הקיימות בחיישן ובאפליקציה</w:t>
            </w:r>
            <w:r w:rsidRPr="57512819">
              <w:rPr>
                <w:sz w:val="24"/>
                <w:szCs w:val="24"/>
                <w:rtl/>
              </w:rPr>
              <w:t xml:space="preserve">, לבצע </w:t>
            </w:r>
            <w:r w:rsidRPr="1B1EEE4D">
              <w:rPr>
                <w:sz w:val="24"/>
                <w:szCs w:val="24"/>
                <w:rtl/>
              </w:rPr>
              <w:t>ניסויים עם החיישן</w:t>
            </w:r>
            <w:r w:rsidRPr="71C7BB4D">
              <w:rPr>
                <w:sz w:val="24"/>
                <w:szCs w:val="24"/>
                <w:rtl/>
              </w:rPr>
              <w:t xml:space="preserve"> </w:t>
            </w:r>
            <w:r w:rsidRPr="3A76A5C3">
              <w:rPr>
                <w:sz w:val="24"/>
                <w:szCs w:val="24"/>
                <w:rtl/>
              </w:rPr>
              <w:t>במקומות</w:t>
            </w:r>
            <w:r w:rsidRPr="2E7F443A">
              <w:rPr>
                <w:sz w:val="24"/>
                <w:szCs w:val="24"/>
                <w:rtl/>
              </w:rPr>
              <w:t xml:space="preserve"> שונים</w:t>
            </w:r>
            <w:r w:rsidRPr="2F7EC1B2">
              <w:rPr>
                <w:sz w:val="24"/>
                <w:szCs w:val="24"/>
                <w:rtl/>
              </w:rPr>
              <w:t xml:space="preserve"> </w:t>
            </w:r>
            <w:r w:rsidRPr="58F9F35E">
              <w:rPr>
                <w:sz w:val="24"/>
                <w:szCs w:val="24"/>
                <w:rtl/>
              </w:rPr>
              <w:t>בגוף</w:t>
            </w:r>
            <w:r w:rsidRPr="2E7F443A">
              <w:rPr>
                <w:sz w:val="24"/>
                <w:szCs w:val="24"/>
                <w:rtl/>
              </w:rPr>
              <w:t xml:space="preserve">, למצוא "מקרי קצה" </w:t>
            </w:r>
            <w:r w:rsidRPr="1EB4560B">
              <w:rPr>
                <w:sz w:val="24"/>
                <w:szCs w:val="24"/>
                <w:rtl/>
              </w:rPr>
              <w:t>ולהכין</w:t>
            </w:r>
            <w:r w:rsidRPr="2E7F443A">
              <w:rPr>
                <w:sz w:val="24"/>
                <w:szCs w:val="24"/>
                <w:rtl/>
              </w:rPr>
              <w:t xml:space="preserve"> שאלות </w:t>
            </w:r>
            <w:r w:rsidRPr="1EB4560B">
              <w:rPr>
                <w:sz w:val="24"/>
                <w:szCs w:val="24"/>
                <w:rtl/>
              </w:rPr>
              <w:t xml:space="preserve">והצעות מימוש </w:t>
            </w:r>
            <w:r w:rsidRPr="6391DF5C">
              <w:rPr>
                <w:sz w:val="24"/>
                <w:szCs w:val="24"/>
                <w:rtl/>
              </w:rPr>
              <w:t>לקראת פגישה</w:t>
            </w:r>
            <w:r w:rsidRPr="2E7F443A">
              <w:rPr>
                <w:sz w:val="24"/>
                <w:szCs w:val="24"/>
                <w:rtl/>
              </w:rPr>
              <w:t xml:space="preserve"> עם החברה</w:t>
            </w:r>
            <w:r w:rsidRPr="6391DF5C">
              <w:rPr>
                <w:sz w:val="24"/>
                <w:szCs w:val="24"/>
                <w:rtl/>
              </w:rPr>
              <w:t>.</w:t>
            </w:r>
          </w:p>
        </w:tc>
      </w:tr>
      <w:tr w:rsidR="004A7D0F" w14:paraId="0964E9A8" w14:textId="77777777" w:rsidTr="004A7D0F">
        <w:trPr>
          <w:trHeight w:val="454"/>
        </w:trPr>
        <w:tc>
          <w:tcPr>
            <w:tcW w:w="556" w:type="dxa"/>
            <w:vAlign w:val="center"/>
          </w:tcPr>
          <w:p w14:paraId="2F741FE4" w14:textId="77777777" w:rsidR="004A7D0F" w:rsidRDefault="004A7D0F" w:rsidP="004A7D0F">
            <w:pPr>
              <w:bidi/>
              <w:rPr>
                <w:sz w:val="24"/>
                <w:szCs w:val="24"/>
                <w:rtl/>
              </w:rPr>
            </w:pPr>
            <w:r w:rsidRPr="2E7F443A">
              <w:rPr>
                <w:sz w:val="24"/>
                <w:szCs w:val="24"/>
              </w:rPr>
              <w:t>3</w:t>
            </w:r>
          </w:p>
        </w:tc>
        <w:tc>
          <w:tcPr>
            <w:tcW w:w="3111" w:type="dxa"/>
          </w:tcPr>
          <w:p w14:paraId="14F82EA5" w14:textId="77777777" w:rsidR="004A7D0F" w:rsidRDefault="004A7D0F" w:rsidP="004A7D0F">
            <w:pPr>
              <w:bidi/>
              <w:rPr>
                <w:sz w:val="24"/>
                <w:szCs w:val="24"/>
                <w:rtl/>
              </w:rPr>
            </w:pPr>
            <w:r w:rsidRPr="2E7F443A">
              <w:rPr>
                <w:sz w:val="24"/>
                <w:szCs w:val="24"/>
                <w:rtl/>
              </w:rPr>
              <w:t>פגישה עם החברה</w:t>
            </w:r>
          </w:p>
        </w:tc>
        <w:tc>
          <w:tcPr>
            <w:tcW w:w="4949" w:type="dxa"/>
          </w:tcPr>
          <w:p w14:paraId="102227FE" w14:textId="77777777" w:rsidR="004A7D0F" w:rsidRDefault="004A7D0F" w:rsidP="004A7D0F">
            <w:pPr>
              <w:bidi/>
              <w:rPr>
                <w:sz w:val="24"/>
                <w:szCs w:val="24"/>
                <w:rtl/>
              </w:rPr>
            </w:pPr>
            <w:r w:rsidRPr="3EF0CA62">
              <w:rPr>
                <w:sz w:val="24"/>
                <w:szCs w:val="24"/>
                <w:rtl/>
              </w:rPr>
              <w:t xml:space="preserve">הבנת אופן ההתממשקות עם קריאות </w:t>
            </w:r>
            <w:r w:rsidRPr="071BC760">
              <w:rPr>
                <w:sz w:val="24"/>
                <w:szCs w:val="24"/>
                <w:rtl/>
              </w:rPr>
              <w:t>החיישן</w:t>
            </w:r>
            <w:r w:rsidRPr="7FC9B9DB">
              <w:rPr>
                <w:sz w:val="24"/>
                <w:szCs w:val="24"/>
                <w:rtl/>
              </w:rPr>
              <w:t xml:space="preserve"> והבנת</w:t>
            </w:r>
            <w:r w:rsidRPr="071BC760">
              <w:rPr>
                <w:sz w:val="24"/>
                <w:szCs w:val="24"/>
                <w:rtl/>
              </w:rPr>
              <w:t xml:space="preserve"> אלגוריתמי הלמידה ועיבוד האות </w:t>
            </w:r>
            <w:r w:rsidRPr="162DE794">
              <w:rPr>
                <w:sz w:val="24"/>
                <w:szCs w:val="24"/>
                <w:rtl/>
              </w:rPr>
              <w:t>הקיימים בחברה וכיצד אנחנו יכולות להשתמש</w:t>
            </w:r>
            <w:r w:rsidRPr="7FC9B9DB">
              <w:rPr>
                <w:sz w:val="24"/>
                <w:szCs w:val="24"/>
                <w:rtl/>
              </w:rPr>
              <w:t xml:space="preserve"> בהם.</w:t>
            </w:r>
          </w:p>
        </w:tc>
      </w:tr>
      <w:tr w:rsidR="004A7D0F" w14:paraId="5D14243A" w14:textId="77777777" w:rsidTr="004A7D0F">
        <w:trPr>
          <w:trHeight w:val="454"/>
        </w:trPr>
        <w:tc>
          <w:tcPr>
            <w:tcW w:w="556" w:type="dxa"/>
            <w:vAlign w:val="center"/>
          </w:tcPr>
          <w:p w14:paraId="7F649636" w14:textId="77777777" w:rsidR="004A7D0F" w:rsidRDefault="004A7D0F" w:rsidP="004A7D0F">
            <w:pPr>
              <w:bidi/>
              <w:rPr>
                <w:sz w:val="24"/>
                <w:szCs w:val="24"/>
                <w:rtl/>
              </w:rPr>
            </w:pPr>
            <w:r w:rsidRPr="2E7F443A">
              <w:rPr>
                <w:sz w:val="24"/>
                <w:szCs w:val="24"/>
              </w:rPr>
              <w:t>4</w:t>
            </w:r>
          </w:p>
        </w:tc>
        <w:tc>
          <w:tcPr>
            <w:tcW w:w="3111" w:type="dxa"/>
          </w:tcPr>
          <w:p w14:paraId="50E3A10F" w14:textId="77777777" w:rsidR="004A7D0F" w:rsidRDefault="004A7D0F" w:rsidP="004A7D0F">
            <w:pPr>
              <w:bidi/>
              <w:rPr>
                <w:sz w:val="24"/>
                <w:szCs w:val="24"/>
                <w:rtl/>
              </w:rPr>
            </w:pPr>
            <w:r w:rsidRPr="2E7F443A">
              <w:rPr>
                <w:sz w:val="24"/>
                <w:szCs w:val="24"/>
                <w:rtl/>
              </w:rPr>
              <w:t xml:space="preserve">איסוף </w:t>
            </w:r>
            <w:r w:rsidRPr="2E7F443A">
              <w:rPr>
                <w:sz w:val="24"/>
                <w:szCs w:val="24"/>
              </w:rPr>
              <w:t>DATA</w:t>
            </w:r>
          </w:p>
        </w:tc>
        <w:tc>
          <w:tcPr>
            <w:tcW w:w="4949" w:type="dxa"/>
          </w:tcPr>
          <w:p w14:paraId="47A697A3" w14:textId="77777777" w:rsidR="004A7D0F" w:rsidRDefault="004A7D0F" w:rsidP="004A7D0F">
            <w:pPr>
              <w:bidi/>
              <w:rPr>
                <w:sz w:val="24"/>
                <w:szCs w:val="24"/>
                <w:rtl/>
              </w:rPr>
            </w:pPr>
            <w:r w:rsidRPr="2E7F443A">
              <w:rPr>
                <w:sz w:val="24"/>
                <w:szCs w:val="24"/>
                <w:rtl/>
              </w:rPr>
              <w:t>לאסוף מכמה יד</w:t>
            </w:r>
            <w:r>
              <w:rPr>
                <w:rFonts w:hint="cs"/>
                <w:sz w:val="24"/>
                <w:szCs w:val="24"/>
                <w:rtl/>
              </w:rPr>
              <w:t>י</w:t>
            </w:r>
            <w:r w:rsidRPr="2E7F443A">
              <w:rPr>
                <w:sz w:val="24"/>
                <w:szCs w:val="24"/>
                <w:rtl/>
              </w:rPr>
              <w:t>ים</w:t>
            </w:r>
            <w:r>
              <w:rPr>
                <w:rFonts w:hint="cs"/>
                <w:sz w:val="24"/>
                <w:szCs w:val="24"/>
                <w:rtl/>
              </w:rPr>
              <w:t>,</w:t>
            </w:r>
            <w:r w:rsidRPr="2E7F443A">
              <w:rPr>
                <w:sz w:val="24"/>
                <w:szCs w:val="24"/>
                <w:rtl/>
              </w:rPr>
              <w:t xml:space="preserve"> כמה רגלים, כמה </w:t>
            </w:r>
            <w:r w:rsidRPr="2E7F443A">
              <w:rPr>
                <w:sz w:val="24"/>
                <w:szCs w:val="24"/>
              </w:rPr>
              <w:t>subjects</w:t>
            </w:r>
            <w:r w:rsidRPr="2E7F443A">
              <w:rPr>
                <w:sz w:val="24"/>
                <w:szCs w:val="24"/>
                <w:rtl/>
              </w:rPr>
              <w:t xml:space="preserve"> </w:t>
            </w:r>
            <w:r>
              <w:rPr>
                <w:rFonts w:hint="cs"/>
                <w:sz w:val="24"/>
                <w:szCs w:val="24"/>
                <w:rtl/>
              </w:rPr>
              <w:t>ו</w:t>
            </w:r>
            <w:r w:rsidRPr="2E7F443A">
              <w:rPr>
                <w:sz w:val="24"/>
                <w:szCs w:val="24"/>
                <w:rtl/>
              </w:rPr>
              <w:t xml:space="preserve">כמה תנועות. </w:t>
            </w:r>
            <w:r>
              <w:rPr>
                <w:rFonts w:hint="cs"/>
                <w:sz w:val="24"/>
                <w:szCs w:val="24"/>
                <w:rtl/>
              </w:rPr>
              <w:t xml:space="preserve">תכנון ניסוי כך שיתאפשר </w:t>
            </w:r>
            <w:r w:rsidRPr="2E352708">
              <w:rPr>
                <w:sz w:val="24"/>
                <w:szCs w:val="24"/>
                <w:rtl/>
              </w:rPr>
              <w:t>זיהוי אוטומטי</w:t>
            </w:r>
            <w:r w:rsidRPr="6B31A687">
              <w:rPr>
                <w:sz w:val="24"/>
                <w:szCs w:val="24"/>
                <w:rtl/>
              </w:rPr>
              <w:t xml:space="preserve"> </w:t>
            </w:r>
            <w:r w:rsidRPr="4F4CCBF1">
              <w:rPr>
                <w:sz w:val="24"/>
                <w:szCs w:val="24"/>
                <w:rtl/>
              </w:rPr>
              <w:t xml:space="preserve">של </w:t>
            </w:r>
            <w:r w:rsidRPr="710FE025">
              <w:rPr>
                <w:sz w:val="24"/>
                <w:szCs w:val="24"/>
                <w:rtl/>
              </w:rPr>
              <w:t>התחלה וסיום</w:t>
            </w:r>
            <w:r w:rsidRPr="52500E8B">
              <w:rPr>
                <w:sz w:val="24"/>
                <w:szCs w:val="24"/>
                <w:rtl/>
              </w:rPr>
              <w:t xml:space="preserve"> של </w:t>
            </w:r>
            <w:r w:rsidRPr="4107A4BA">
              <w:rPr>
                <w:sz w:val="24"/>
                <w:szCs w:val="24"/>
                <w:rtl/>
              </w:rPr>
              <w:t>פעולה</w:t>
            </w:r>
            <w:r>
              <w:rPr>
                <w:rFonts w:hint="cs"/>
                <w:sz w:val="24"/>
                <w:szCs w:val="24"/>
                <w:rtl/>
              </w:rPr>
              <w:t xml:space="preserve"> עבור ה-</w:t>
            </w:r>
            <w:r>
              <w:rPr>
                <w:sz w:val="24"/>
                <w:szCs w:val="24"/>
              </w:rPr>
              <w:t>labeling</w:t>
            </w:r>
            <w:r w:rsidRPr="57B8DDB2">
              <w:rPr>
                <w:sz w:val="24"/>
                <w:szCs w:val="24"/>
                <w:rtl/>
              </w:rPr>
              <w:t>.</w:t>
            </w:r>
          </w:p>
        </w:tc>
      </w:tr>
      <w:tr w:rsidR="004A7D0F" w14:paraId="575EC9DA" w14:textId="77777777" w:rsidTr="004A7D0F">
        <w:trPr>
          <w:trHeight w:val="454"/>
        </w:trPr>
        <w:tc>
          <w:tcPr>
            <w:tcW w:w="556" w:type="dxa"/>
            <w:vAlign w:val="center"/>
          </w:tcPr>
          <w:p w14:paraId="68BEA101" w14:textId="77777777" w:rsidR="004A7D0F" w:rsidRDefault="004A7D0F" w:rsidP="004A7D0F">
            <w:pPr>
              <w:bidi/>
              <w:rPr>
                <w:sz w:val="24"/>
                <w:szCs w:val="24"/>
                <w:highlight w:val="yellow"/>
                <w:rtl/>
              </w:rPr>
            </w:pPr>
            <w:r w:rsidRPr="2E7F443A">
              <w:rPr>
                <w:sz w:val="24"/>
                <w:szCs w:val="24"/>
                <w:highlight w:val="yellow"/>
              </w:rPr>
              <w:t>5</w:t>
            </w:r>
          </w:p>
        </w:tc>
        <w:tc>
          <w:tcPr>
            <w:tcW w:w="3111" w:type="dxa"/>
          </w:tcPr>
          <w:p w14:paraId="74339EB1" w14:textId="77777777" w:rsidR="004A7D0F" w:rsidRDefault="004A7D0F" w:rsidP="004A7D0F">
            <w:pPr>
              <w:bidi/>
              <w:rPr>
                <w:sz w:val="24"/>
                <w:szCs w:val="24"/>
                <w:rtl/>
              </w:rPr>
            </w:pPr>
            <w:r w:rsidRPr="2E7F443A">
              <w:rPr>
                <w:sz w:val="24"/>
                <w:szCs w:val="24"/>
                <w:rtl/>
              </w:rPr>
              <w:t>בחירת שיטת למידה</w:t>
            </w:r>
          </w:p>
        </w:tc>
        <w:tc>
          <w:tcPr>
            <w:tcW w:w="4949" w:type="dxa"/>
          </w:tcPr>
          <w:p w14:paraId="7B5BEBC0" w14:textId="77777777" w:rsidR="004A7D0F" w:rsidRDefault="004A7D0F" w:rsidP="004A7D0F">
            <w:pPr>
              <w:bidi/>
              <w:rPr>
                <w:sz w:val="24"/>
                <w:szCs w:val="24"/>
                <w:rtl/>
              </w:rPr>
            </w:pPr>
            <w:r w:rsidRPr="2B5242DA">
              <w:rPr>
                <w:sz w:val="24"/>
                <w:szCs w:val="24"/>
                <w:rtl/>
              </w:rPr>
              <w:t xml:space="preserve">ביצוע </w:t>
            </w:r>
            <w:r w:rsidRPr="5AF090C0">
              <w:rPr>
                <w:sz w:val="24"/>
                <w:szCs w:val="24"/>
                <w:rtl/>
              </w:rPr>
              <w:t xml:space="preserve">פעולות עיבוד לאותות </w:t>
            </w:r>
            <w:r w:rsidRPr="71D75B60">
              <w:rPr>
                <w:sz w:val="24"/>
                <w:szCs w:val="24"/>
                <w:rtl/>
              </w:rPr>
              <w:t xml:space="preserve">- </w:t>
            </w:r>
            <w:r w:rsidRPr="759215F1">
              <w:rPr>
                <w:sz w:val="24"/>
                <w:szCs w:val="24"/>
                <w:rtl/>
              </w:rPr>
              <w:t>בחינת</w:t>
            </w:r>
            <w:r w:rsidRPr="71D75B60">
              <w:rPr>
                <w:sz w:val="24"/>
                <w:szCs w:val="24"/>
                <w:rtl/>
              </w:rPr>
              <w:t xml:space="preserve">  ה</w:t>
            </w:r>
            <w:r w:rsidRPr="71D75B60">
              <w:rPr>
                <w:sz w:val="24"/>
                <w:szCs w:val="24"/>
              </w:rPr>
              <w:t>raw</w:t>
            </w:r>
            <w:ins w:id="5" w:author="מחבר">
              <w:r>
                <w:rPr>
                  <w:sz w:val="24"/>
                  <w:szCs w:val="24"/>
                </w:rPr>
                <w:t xml:space="preserve"> </w:t>
              </w:r>
            </w:ins>
            <w:r w:rsidRPr="71D75B60">
              <w:rPr>
                <w:sz w:val="24"/>
                <w:szCs w:val="24"/>
              </w:rPr>
              <w:t>data</w:t>
            </w:r>
            <w:r w:rsidRPr="71D75B60">
              <w:rPr>
                <w:sz w:val="24"/>
                <w:szCs w:val="24"/>
                <w:rtl/>
              </w:rPr>
              <w:t xml:space="preserve"> וגם </w:t>
            </w:r>
            <w:r w:rsidRPr="71D75B60">
              <w:rPr>
                <w:sz w:val="24"/>
                <w:szCs w:val="24"/>
              </w:rPr>
              <w:t>data</w:t>
            </w:r>
            <w:r w:rsidRPr="71D75B60">
              <w:rPr>
                <w:sz w:val="24"/>
                <w:szCs w:val="24"/>
                <w:rtl/>
              </w:rPr>
              <w:t xml:space="preserve"> יותר מעובד בתור פיצ'רים. </w:t>
            </w:r>
            <w:r>
              <w:br/>
            </w:r>
            <w:r w:rsidRPr="230AD275">
              <w:rPr>
                <w:sz w:val="24"/>
                <w:szCs w:val="24"/>
                <w:rtl/>
              </w:rPr>
              <w:t xml:space="preserve">בחירת התנועות </w:t>
            </w:r>
            <w:r w:rsidRPr="505F45EC">
              <w:rPr>
                <w:sz w:val="24"/>
                <w:szCs w:val="24"/>
                <w:rtl/>
              </w:rPr>
              <w:t xml:space="preserve">אשר אותן </w:t>
            </w:r>
            <w:r w:rsidRPr="7735BF6C">
              <w:rPr>
                <w:sz w:val="24"/>
                <w:szCs w:val="24"/>
                <w:rtl/>
              </w:rPr>
              <w:t>נסווג</w:t>
            </w:r>
            <w:r w:rsidRPr="5909A631">
              <w:rPr>
                <w:sz w:val="24"/>
                <w:szCs w:val="24"/>
                <w:rtl/>
              </w:rPr>
              <w:t>,</w:t>
            </w:r>
            <w:r w:rsidRPr="44B61C4C">
              <w:rPr>
                <w:sz w:val="24"/>
                <w:szCs w:val="24"/>
                <w:rtl/>
              </w:rPr>
              <w:t xml:space="preserve"> תוך התחשבות </w:t>
            </w:r>
            <w:r w:rsidRPr="518E6AE4">
              <w:rPr>
                <w:sz w:val="24"/>
                <w:szCs w:val="24"/>
                <w:rtl/>
              </w:rPr>
              <w:t xml:space="preserve">ביכולת </w:t>
            </w:r>
            <w:r w:rsidRPr="669459F4">
              <w:rPr>
                <w:sz w:val="24"/>
                <w:szCs w:val="24"/>
                <w:rtl/>
              </w:rPr>
              <w:t>עיבוד וסיווג טובה יחד עם אינטואיטיביות למשתמש.</w:t>
            </w:r>
            <w:r>
              <w:br/>
            </w:r>
            <w:r w:rsidRPr="7F124296">
              <w:rPr>
                <w:sz w:val="24"/>
                <w:szCs w:val="24"/>
                <w:rtl/>
              </w:rPr>
              <w:t xml:space="preserve">התבססות על </w:t>
            </w:r>
            <w:r w:rsidRPr="74A767FE">
              <w:rPr>
                <w:sz w:val="24"/>
                <w:szCs w:val="24"/>
                <w:rtl/>
              </w:rPr>
              <w:t>מודלים פיזיקליים</w:t>
            </w:r>
            <w:r w:rsidRPr="0AA7FFD6">
              <w:rPr>
                <w:sz w:val="24"/>
                <w:szCs w:val="24"/>
                <w:rtl/>
              </w:rPr>
              <w:t xml:space="preserve"> על </w:t>
            </w:r>
            <w:r w:rsidRPr="3936E54A">
              <w:rPr>
                <w:sz w:val="24"/>
                <w:szCs w:val="24"/>
                <w:rtl/>
              </w:rPr>
              <w:t xml:space="preserve">מנת לבחור פייצ'רים - </w:t>
            </w:r>
            <w:r w:rsidRPr="74A767FE">
              <w:rPr>
                <w:sz w:val="24"/>
                <w:szCs w:val="24"/>
                <w:rtl/>
              </w:rPr>
              <w:t>תאוצה, לחץ, אנרגיה וכו'.</w:t>
            </w:r>
            <w:r>
              <w:br/>
            </w:r>
            <w:r w:rsidRPr="42E1939F">
              <w:rPr>
                <w:sz w:val="24"/>
                <w:szCs w:val="24"/>
                <w:rtl/>
              </w:rPr>
              <w:t xml:space="preserve">בחינת מודלים </w:t>
            </w:r>
            <w:r w:rsidRPr="22A6218E">
              <w:rPr>
                <w:sz w:val="24"/>
                <w:szCs w:val="24"/>
                <w:rtl/>
              </w:rPr>
              <w:t>מתאימים</w:t>
            </w:r>
            <w:r w:rsidRPr="76A405C6">
              <w:rPr>
                <w:sz w:val="24"/>
                <w:szCs w:val="24"/>
                <w:rtl/>
              </w:rPr>
              <w:t xml:space="preserve"> </w:t>
            </w:r>
            <w:r w:rsidRPr="4B823E7C">
              <w:rPr>
                <w:sz w:val="24"/>
                <w:szCs w:val="24"/>
                <w:rtl/>
              </w:rPr>
              <w:t>לבעיית הלמידה</w:t>
            </w:r>
            <w:r w:rsidRPr="5C7C1AB5">
              <w:rPr>
                <w:sz w:val="24"/>
                <w:szCs w:val="24"/>
                <w:rtl/>
              </w:rPr>
              <w:t xml:space="preserve"> </w:t>
            </w:r>
            <w:r w:rsidRPr="22A6218E">
              <w:rPr>
                <w:sz w:val="24"/>
                <w:szCs w:val="24"/>
                <w:rtl/>
              </w:rPr>
              <w:t>ואלגוריתמי למידה שונים.</w:t>
            </w:r>
            <w:r>
              <w:br/>
            </w:r>
            <w:r w:rsidRPr="2E7F443A">
              <w:rPr>
                <w:sz w:val="24"/>
                <w:szCs w:val="24"/>
                <w:rtl/>
              </w:rPr>
              <w:t xml:space="preserve"> בסוף שלב זה להגיע </w:t>
            </w:r>
            <w:r w:rsidRPr="38914471">
              <w:rPr>
                <w:sz w:val="24"/>
                <w:szCs w:val="24"/>
                <w:rtl/>
              </w:rPr>
              <w:t>למסקנות</w:t>
            </w:r>
            <w:r w:rsidRPr="77A66D5F">
              <w:rPr>
                <w:sz w:val="24"/>
                <w:szCs w:val="24"/>
                <w:rtl/>
              </w:rPr>
              <w:t>:</w:t>
            </w:r>
          </w:p>
          <w:p w14:paraId="107023E8" w14:textId="77777777" w:rsidR="004A7D0F" w:rsidRDefault="004A7D0F" w:rsidP="004A7D0F">
            <w:pPr>
              <w:bidi/>
              <w:rPr>
                <w:sz w:val="24"/>
                <w:szCs w:val="24"/>
                <w:rtl/>
              </w:rPr>
            </w:pPr>
            <w:r w:rsidRPr="77A66D5F">
              <w:rPr>
                <w:sz w:val="24"/>
                <w:szCs w:val="24"/>
                <w:rtl/>
              </w:rPr>
              <w:t>-</w:t>
            </w:r>
            <w:r w:rsidRPr="22A6218E">
              <w:rPr>
                <w:sz w:val="24"/>
                <w:szCs w:val="24"/>
                <w:rtl/>
              </w:rPr>
              <w:t xml:space="preserve"> </w:t>
            </w:r>
            <w:r w:rsidRPr="2E7F443A">
              <w:rPr>
                <w:sz w:val="24"/>
                <w:szCs w:val="24"/>
                <w:rtl/>
              </w:rPr>
              <w:t xml:space="preserve">איפה </w:t>
            </w:r>
            <w:r w:rsidRPr="77A66D5F">
              <w:rPr>
                <w:sz w:val="24"/>
                <w:szCs w:val="24"/>
                <w:rtl/>
              </w:rPr>
              <w:t>למקם</w:t>
            </w:r>
            <w:r w:rsidRPr="2E7F443A">
              <w:rPr>
                <w:sz w:val="24"/>
                <w:szCs w:val="24"/>
                <w:rtl/>
              </w:rPr>
              <w:t xml:space="preserve"> את הצמיד</w:t>
            </w:r>
          </w:p>
          <w:p w14:paraId="391E3833" w14:textId="77777777" w:rsidR="004A7D0F" w:rsidRDefault="004A7D0F" w:rsidP="004A7D0F">
            <w:pPr>
              <w:bidi/>
              <w:rPr>
                <w:sz w:val="24"/>
                <w:szCs w:val="24"/>
                <w:rtl/>
              </w:rPr>
            </w:pPr>
            <w:r w:rsidRPr="7696BDC9">
              <w:rPr>
                <w:sz w:val="24"/>
                <w:szCs w:val="24"/>
                <w:rtl/>
              </w:rPr>
              <w:t>-אילו תנועות נסווג</w:t>
            </w:r>
            <w:r>
              <w:br/>
            </w:r>
            <w:r w:rsidRPr="7696BDC9">
              <w:rPr>
                <w:sz w:val="24"/>
                <w:szCs w:val="24"/>
                <w:rtl/>
              </w:rPr>
              <w:t xml:space="preserve">- </w:t>
            </w:r>
            <w:r w:rsidRPr="59A6DC6D">
              <w:rPr>
                <w:sz w:val="24"/>
                <w:szCs w:val="24"/>
                <w:rtl/>
              </w:rPr>
              <w:t>אלגוריתם הלמידה המתאים</w:t>
            </w:r>
            <w:r>
              <w:br/>
            </w:r>
          </w:p>
        </w:tc>
      </w:tr>
      <w:tr w:rsidR="004A7D0F" w14:paraId="3CC3CCA7" w14:textId="77777777" w:rsidTr="004A7D0F">
        <w:trPr>
          <w:trHeight w:val="454"/>
        </w:trPr>
        <w:tc>
          <w:tcPr>
            <w:tcW w:w="556" w:type="dxa"/>
            <w:vAlign w:val="center"/>
          </w:tcPr>
          <w:p w14:paraId="6A729B6A" w14:textId="77777777" w:rsidR="004A7D0F" w:rsidRDefault="004A7D0F" w:rsidP="004A7D0F">
            <w:pPr>
              <w:bidi/>
              <w:rPr>
                <w:sz w:val="24"/>
                <w:szCs w:val="24"/>
                <w:rtl/>
              </w:rPr>
            </w:pPr>
            <w:r w:rsidRPr="2E7F443A">
              <w:rPr>
                <w:sz w:val="24"/>
                <w:szCs w:val="24"/>
              </w:rPr>
              <w:t>6</w:t>
            </w:r>
          </w:p>
        </w:tc>
        <w:tc>
          <w:tcPr>
            <w:tcW w:w="3111" w:type="dxa"/>
          </w:tcPr>
          <w:p w14:paraId="49C12EF0" w14:textId="77777777" w:rsidR="004A7D0F" w:rsidRDefault="004A7D0F" w:rsidP="004A7D0F">
            <w:pPr>
              <w:bidi/>
              <w:rPr>
                <w:sz w:val="24"/>
                <w:szCs w:val="24"/>
                <w:rtl/>
              </w:rPr>
            </w:pPr>
            <w:r w:rsidRPr="2E7F443A">
              <w:rPr>
                <w:sz w:val="24"/>
                <w:szCs w:val="24"/>
                <w:rtl/>
              </w:rPr>
              <w:t>מימוש שיטת הלמידה ואופטימיזציה</w:t>
            </w:r>
          </w:p>
        </w:tc>
        <w:tc>
          <w:tcPr>
            <w:tcW w:w="4949" w:type="dxa"/>
          </w:tcPr>
          <w:p w14:paraId="13328994" w14:textId="77777777" w:rsidR="004A7D0F" w:rsidRDefault="004A7D0F" w:rsidP="004A7D0F">
            <w:pPr>
              <w:bidi/>
              <w:spacing w:line="259" w:lineRule="auto"/>
              <w:rPr>
                <w:sz w:val="24"/>
                <w:szCs w:val="24"/>
              </w:rPr>
            </w:pPr>
            <w:r w:rsidRPr="6192F108">
              <w:rPr>
                <w:sz w:val="24"/>
                <w:szCs w:val="24"/>
                <w:rtl/>
              </w:rPr>
              <w:t xml:space="preserve">מימוש של </w:t>
            </w:r>
            <w:r w:rsidRPr="302388EE">
              <w:rPr>
                <w:sz w:val="24"/>
                <w:szCs w:val="24"/>
                <w:rtl/>
              </w:rPr>
              <w:t>האלגוריתם</w:t>
            </w:r>
            <w:r w:rsidRPr="03B1D6DF">
              <w:rPr>
                <w:sz w:val="24"/>
                <w:szCs w:val="24"/>
                <w:rtl/>
              </w:rPr>
              <w:t xml:space="preserve"> הלומד </w:t>
            </w:r>
            <w:r w:rsidRPr="6009C5FF">
              <w:rPr>
                <w:sz w:val="24"/>
                <w:szCs w:val="24"/>
                <w:rtl/>
              </w:rPr>
              <w:t>ואימון.</w:t>
            </w:r>
          </w:p>
          <w:p w14:paraId="14D4A4D2" w14:textId="77777777" w:rsidR="004A7D0F" w:rsidRDefault="004A7D0F" w:rsidP="004A7D0F">
            <w:pPr>
              <w:bidi/>
              <w:spacing w:line="259" w:lineRule="auto"/>
              <w:rPr>
                <w:sz w:val="24"/>
                <w:szCs w:val="24"/>
                <w:rtl/>
              </w:rPr>
            </w:pPr>
            <w:r w:rsidRPr="074ADE2C">
              <w:rPr>
                <w:sz w:val="24"/>
                <w:szCs w:val="24"/>
                <w:rtl/>
              </w:rPr>
              <w:t xml:space="preserve">כיוונון </w:t>
            </w:r>
            <w:r w:rsidRPr="417C17CE">
              <w:rPr>
                <w:sz w:val="24"/>
                <w:szCs w:val="24"/>
              </w:rPr>
              <w:t xml:space="preserve">Hyper </w:t>
            </w:r>
            <w:r w:rsidRPr="0B1BAA60">
              <w:rPr>
                <w:sz w:val="24"/>
                <w:szCs w:val="24"/>
              </w:rPr>
              <w:t xml:space="preserve">parameters, </w:t>
            </w:r>
            <w:ins w:id="6" w:author="מחבר">
              <w:r>
                <w:rPr>
                  <w:rFonts w:hint="cs"/>
                  <w:sz w:val="24"/>
                  <w:szCs w:val="24"/>
                  <w:rtl/>
                </w:rPr>
                <w:t xml:space="preserve"> </w:t>
              </w:r>
            </w:ins>
            <w:r w:rsidRPr="723D2026">
              <w:rPr>
                <w:sz w:val="24"/>
                <w:szCs w:val="24"/>
                <w:rtl/>
              </w:rPr>
              <w:t xml:space="preserve">בחינת המודל </w:t>
            </w:r>
            <w:r w:rsidRPr="7454A821">
              <w:rPr>
                <w:sz w:val="24"/>
                <w:szCs w:val="24"/>
                <w:rtl/>
              </w:rPr>
              <w:t>וביצוע שינויים.</w:t>
            </w:r>
          </w:p>
        </w:tc>
      </w:tr>
      <w:tr w:rsidR="004A7D0F" w14:paraId="2CDC6D2F" w14:textId="77777777" w:rsidTr="004A7D0F">
        <w:trPr>
          <w:trHeight w:val="454"/>
        </w:trPr>
        <w:tc>
          <w:tcPr>
            <w:tcW w:w="556" w:type="dxa"/>
            <w:vAlign w:val="center"/>
          </w:tcPr>
          <w:p w14:paraId="3E8EFDA2" w14:textId="77777777" w:rsidR="004A7D0F" w:rsidRDefault="004A7D0F" w:rsidP="004A7D0F">
            <w:pPr>
              <w:bidi/>
              <w:rPr>
                <w:sz w:val="24"/>
                <w:szCs w:val="24"/>
                <w:rtl/>
              </w:rPr>
            </w:pPr>
            <w:r w:rsidRPr="2E7F443A">
              <w:rPr>
                <w:sz w:val="24"/>
                <w:szCs w:val="24"/>
                <w:highlight w:val="yellow"/>
              </w:rPr>
              <w:t>7</w:t>
            </w:r>
          </w:p>
        </w:tc>
        <w:tc>
          <w:tcPr>
            <w:tcW w:w="3111" w:type="dxa"/>
          </w:tcPr>
          <w:p w14:paraId="0EA4F6F6" w14:textId="77777777" w:rsidR="004A7D0F" w:rsidRDefault="004A7D0F" w:rsidP="004A7D0F">
            <w:pPr>
              <w:bidi/>
              <w:rPr>
                <w:sz w:val="24"/>
                <w:szCs w:val="24"/>
                <w:rtl/>
              </w:rPr>
            </w:pPr>
            <w:r w:rsidRPr="2E7F443A">
              <w:rPr>
                <w:sz w:val="24"/>
                <w:szCs w:val="24"/>
                <w:rtl/>
              </w:rPr>
              <w:t>לבדוק את התוצאות</w:t>
            </w:r>
          </w:p>
        </w:tc>
        <w:tc>
          <w:tcPr>
            <w:tcW w:w="4949" w:type="dxa"/>
          </w:tcPr>
          <w:p w14:paraId="69A2FD4D" w14:textId="77777777" w:rsidR="004A7D0F" w:rsidRDefault="004A7D0F" w:rsidP="004A7D0F">
            <w:pPr>
              <w:bidi/>
              <w:rPr>
                <w:sz w:val="24"/>
                <w:szCs w:val="24"/>
                <w:rtl/>
              </w:rPr>
            </w:pPr>
            <w:r w:rsidRPr="2E7F443A">
              <w:rPr>
                <w:sz w:val="24"/>
                <w:szCs w:val="24"/>
                <w:rtl/>
              </w:rPr>
              <w:t>הצלחה,</w:t>
            </w:r>
            <w:r>
              <w:rPr>
                <w:rFonts w:hint="cs"/>
                <w:sz w:val="24"/>
                <w:szCs w:val="24"/>
                <w:rtl/>
              </w:rPr>
              <w:t xml:space="preserve"> </w:t>
            </w:r>
            <w:r>
              <w:rPr>
                <w:sz w:val="24"/>
                <w:szCs w:val="24"/>
              </w:rPr>
              <w:t>false/true-positive</w:t>
            </w:r>
            <w:r w:rsidRPr="2E7F443A">
              <w:rPr>
                <w:sz w:val="24"/>
                <w:szCs w:val="24"/>
                <w:rtl/>
              </w:rPr>
              <w:t>- בהתאם לאחוזי הצלחת הלמידה-האם אנחנו בדרך הנכונה?</w:t>
            </w:r>
          </w:p>
        </w:tc>
      </w:tr>
      <w:tr w:rsidR="004A7D0F" w14:paraId="148223EB" w14:textId="77777777" w:rsidTr="004A7D0F">
        <w:trPr>
          <w:trHeight w:val="454"/>
        </w:trPr>
        <w:tc>
          <w:tcPr>
            <w:tcW w:w="556" w:type="dxa"/>
            <w:vAlign w:val="center"/>
          </w:tcPr>
          <w:p w14:paraId="1F55615E" w14:textId="77777777" w:rsidR="004A7D0F" w:rsidRDefault="004A7D0F" w:rsidP="004A7D0F">
            <w:pPr>
              <w:bidi/>
              <w:rPr>
                <w:sz w:val="24"/>
                <w:szCs w:val="24"/>
                <w:rtl/>
              </w:rPr>
            </w:pPr>
            <w:r w:rsidRPr="2E7F443A">
              <w:rPr>
                <w:sz w:val="24"/>
                <w:szCs w:val="24"/>
              </w:rPr>
              <w:t>8</w:t>
            </w:r>
          </w:p>
        </w:tc>
        <w:tc>
          <w:tcPr>
            <w:tcW w:w="3111" w:type="dxa"/>
          </w:tcPr>
          <w:p w14:paraId="29851CF4" w14:textId="77777777" w:rsidR="004A7D0F" w:rsidRDefault="004A7D0F" w:rsidP="004A7D0F">
            <w:pPr>
              <w:bidi/>
              <w:rPr>
                <w:sz w:val="24"/>
                <w:szCs w:val="24"/>
                <w:rtl/>
              </w:rPr>
            </w:pPr>
            <w:r w:rsidRPr="2E7F443A">
              <w:rPr>
                <w:sz w:val="24"/>
                <w:szCs w:val="24"/>
                <w:rtl/>
              </w:rPr>
              <w:t>שינויים ואופטימיזציה</w:t>
            </w:r>
          </w:p>
        </w:tc>
        <w:tc>
          <w:tcPr>
            <w:tcW w:w="4949" w:type="dxa"/>
          </w:tcPr>
          <w:p w14:paraId="72B49341" w14:textId="77777777" w:rsidR="004A7D0F" w:rsidRDefault="004A7D0F" w:rsidP="004A7D0F">
            <w:pPr>
              <w:bidi/>
              <w:rPr>
                <w:sz w:val="24"/>
                <w:szCs w:val="24"/>
                <w:rtl/>
              </w:rPr>
            </w:pPr>
            <w:r w:rsidRPr="00E6BFC8">
              <w:rPr>
                <w:sz w:val="24"/>
                <w:szCs w:val="24"/>
                <w:rtl/>
              </w:rPr>
              <w:t>שיפור ביצועי האלגוריתם</w:t>
            </w:r>
            <w:r w:rsidRPr="01431072">
              <w:rPr>
                <w:sz w:val="24"/>
                <w:szCs w:val="24"/>
                <w:rtl/>
              </w:rPr>
              <w:t xml:space="preserve"> </w:t>
            </w:r>
          </w:p>
        </w:tc>
      </w:tr>
      <w:tr w:rsidR="004A7D0F" w14:paraId="09C6AC1B" w14:textId="77777777" w:rsidTr="004A7D0F">
        <w:trPr>
          <w:trHeight w:val="454"/>
        </w:trPr>
        <w:tc>
          <w:tcPr>
            <w:tcW w:w="556" w:type="dxa"/>
            <w:vAlign w:val="center"/>
          </w:tcPr>
          <w:p w14:paraId="5FA8B939" w14:textId="77777777" w:rsidR="004A7D0F" w:rsidRDefault="004A7D0F" w:rsidP="004A7D0F">
            <w:pPr>
              <w:bidi/>
              <w:rPr>
                <w:sz w:val="24"/>
                <w:szCs w:val="24"/>
                <w:rtl/>
              </w:rPr>
            </w:pPr>
            <w:r w:rsidRPr="2E7F443A">
              <w:rPr>
                <w:sz w:val="24"/>
                <w:szCs w:val="24"/>
              </w:rPr>
              <w:t>9</w:t>
            </w:r>
          </w:p>
        </w:tc>
        <w:tc>
          <w:tcPr>
            <w:tcW w:w="3111" w:type="dxa"/>
          </w:tcPr>
          <w:p w14:paraId="66D6AB27" w14:textId="77777777" w:rsidR="004A7D0F" w:rsidRDefault="004A7D0F" w:rsidP="004A7D0F">
            <w:pPr>
              <w:bidi/>
              <w:rPr>
                <w:sz w:val="24"/>
                <w:szCs w:val="24"/>
                <w:rtl/>
              </w:rPr>
            </w:pPr>
            <w:r w:rsidRPr="2E7F443A">
              <w:rPr>
                <w:sz w:val="24"/>
                <w:szCs w:val="24"/>
                <w:rtl/>
              </w:rPr>
              <w:t>בדיקת תוצאות סופיות וחיבור ליד</w:t>
            </w:r>
          </w:p>
        </w:tc>
        <w:tc>
          <w:tcPr>
            <w:tcW w:w="4949" w:type="dxa"/>
          </w:tcPr>
          <w:p w14:paraId="5470E324" w14:textId="77777777" w:rsidR="004A7D0F" w:rsidRDefault="004A7D0F" w:rsidP="004A7D0F">
            <w:pPr>
              <w:bidi/>
              <w:rPr>
                <w:sz w:val="24"/>
                <w:szCs w:val="24"/>
                <w:rtl/>
              </w:rPr>
            </w:pPr>
            <w:r w:rsidRPr="07FD6212">
              <w:rPr>
                <w:sz w:val="24"/>
                <w:szCs w:val="24"/>
                <w:rtl/>
              </w:rPr>
              <w:t>להוסיף תקשורת של האלגוריתם עם הבקר של היד</w:t>
            </w:r>
            <w:r w:rsidRPr="45D82C18">
              <w:rPr>
                <w:sz w:val="24"/>
                <w:szCs w:val="24"/>
                <w:rtl/>
              </w:rPr>
              <w:t>. הפעלת</w:t>
            </w:r>
            <w:r w:rsidRPr="07FD6212">
              <w:rPr>
                <w:sz w:val="24"/>
                <w:szCs w:val="24"/>
                <w:rtl/>
              </w:rPr>
              <w:t xml:space="preserve"> היד </w:t>
            </w:r>
            <w:r w:rsidRPr="05CE4633">
              <w:rPr>
                <w:sz w:val="24"/>
                <w:szCs w:val="24"/>
                <w:rtl/>
              </w:rPr>
              <w:t>ע"י משתמש</w:t>
            </w:r>
            <w:r>
              <w:rPr>
                <w:rFonts w:hint="cs"/>
                <w:sz w:val="24"/>
                <w:szCs w:val="24"/>
                <w:rtl/>
              </w:rPr>
              <w:t>ים שונים</w:t>
            </w:r>
            <w:r w:rsidRPr="45D82C18">
              <w:rPr>
                <w:sz w:val="24"/>
                <w:szCs w:val="24"/>
                <w:rtl/>
              </w:rPr>
              <w:t>.</w:t>
            </w:r>
          </w:p>
        </w:tc>
      </w:tr>
    </w:tbl>
    <w:p w14:paraId="24B471E1" w14:textId="77777777" w:rsidR="00587D2E" w:rsidRPr="009470F0" w:rsidRDefault="00587D2E" w:rsidP="00587D2E">
      <w:pPr>
        <w:bidi/>
        <w:rPr>
          <w:b/>
          <w:bCs/>
          <w:sz w:val="24"/>
          <w:szCs w:val="24"/>
          <w:rtl/>
        </w:rPr>
      </w:pPr>
    </w:p>
    <w:p w14:paraId="41130E60" w14:textId="6FC67D13" w:rsidR="00587D2E" w:rsidRDefault="59A6BE4B" w:rsidP="59A6BE4B">
      <w:pPr>
        <w:bidi/>
        <w:rPr>
          <w:sz w:val="24"/>
          <w:szCs w:val="24"/>
          <w:highlight w:val="yellow"/>
          <w:rtl/>
        </w:rPr>
      </w:pPr>
      <w:r w:rsidRPr="59A6BE4B">
        <w:rPr>
          <w:sz w:val="24"/>
          <w:szCs w:val="24"/>
          <w:highlight w:val="yellow"/>
        </w:rPr>
        <w:t>Milestones</w:t>
      </w:r>
      <w:r w:rsidRPr="59A6BE4B">
        <w:rPr>
          <w:sz w:val="24"/>
          <w:szCs w:val="24"/>
          <w:highlight w:val="yellow"/>
          <w:rtl/>
        </w:rPr>
        <w:t>-אם נתקעים משנים כיוון</w:t>
      </w:r>
    </w:p>
    <w:p w14:paraId="616D92C5" w14:textId="131566B4" w:rsidR="009470F0" w:rsidRPr="009470F0" w:rsidRDefault="00BD5A2A" w:rsidP="009470F0">
      <w:pPr>
        <w:bidi/>
        <w:rPr>
          <w:b/>
          <w:bCs/>
          <w:sz w:val="24"/>
          <w:szCs w:val="24"/>
          <w:rtl/>
        </w:rPr>
      </w:pPr>
      <w:r>
        <w:rPr>
          <w:rFonts w:hint="cs"/>
          <w:b/>
          <w:bCs/>
          <w:sz w:val="24"/>
          <w:szCs w:val="24"/>
          <w:rtl/>
        </w:rPr>
        <w:t xml:space="preserve">10. </w:t>
      </w:r>
      <w:r w:rsidR="009470F0" w:rsidRPr="009470F0">
        <w:rPr>
          <w:rFonts w:hint="cs"/>
          <w:b/>
          <w:bCs/>
          <w:sz w:val="24"/>
          <w:szCs w:val="24"/>
          <w:rtl/>
        </w:rPr>
        <w:t>תרשים גאנט</w:t>
      </w:r>
      <w:r>
        <w:rPr>
          <w:rFonts w:hint="cs"/>
          <w:b/>
          <w:bCs/>
          <w:sz w:val="24"/>
          <w:szCs w:val="24"/>
          <w:rtl/>
        </w:rPr>
        <w:t xml:space="preserve"> (התקדמות הפרויקט)</w:t>
      </w:r>
      <w:r w:rsidR="009470F0" w:rsidRPr="009470F0">
        <w:rPr>
          <w:rFonts w:hint="cs"/>
          <w:b/>
          <w:bCs/>
          <w:sz w:val="24"/>
          <w:szCs w:val="24"/>
          <w:rtl/>
        </w:rPr>
        <w:t>:</w:t>
      </w:r>
    </w:p>
    <w:p w14:paraId="22FC821D" w14:textId="5E5390B6" w:rsidR="00CE210D" w:rsidRDefault="00CE210D" w:rsidP="009470F0">
      <w:pPr>
        <w:bidi/>
        <w:rPr>
          <w:sz w:val="24"/>
          <w:szCs w:val="24"/>
        </w:rPr>
      </w:pPr>
      <w:r>
        <w:rPr>
          <w:noProof/>
        </w:rPr>
        <w:drawing>
          <wp:anchor distT="0" distB="0" distL="114300" distR="114300" simplePos="0" relativeHeight="251658240" behindDoc="0" locked="0" layoutInCell="1" allowOverlap="1" wp14:anchorId="04F7138E" wp14:editId="06AD1EC8">
            <wp:simplePos x="0" y="0"/>
            <wp:positionH relativeFrom="margin">
              <wp:align>center</wp:align>
            </wp:positionH>
            <wp:positionV relativeFrom="paragraph">
              <wp:posOffset>239395</wp:posOffset>
            </wp:positionV>
            <wp:extent cx="7533640" cy="165735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33640" cy="1657350"/>
                    </a:xfrm>
                    <a:prstGeom prst="rect">
                      <a:avLst/>
                    </a:prstGeom>
                  </pic:spPr>
                </pic:pic>
              </a:graphicData>
            </a:graphic>
            <wp14:sizeRelH relativeFrom="margin">
              <wp14:pctWidth>0</wp14:pctWidth>
            </wp14:sizeRelH>
            <wp14:sizeRelV relativeFrom="margin">
              <wp14:pctHeight>0</wp14:pctHeight>
            </wp14:sizeRelV>
          </wp:anchor>
        </w:drawing>
      </w:r>
    </w:p>
    <w:p w14:paraId="5D08B2D1" w14:textId="5398F18B" w:rsidR="00CE210D" w:rsidRDefault="00CE210D" w:rsidP="00CE210D">
      <w:pPr>
        <w:bidi/>
        <w:rPr>
          <w:sz w:val="24"/>
          <w:szCs w:val="24"/>
        </w:rPr>
      </w:pPr>
    </w:p>
    <w:p w14:paraId="4205D9FA" w14:textId="77777777" w:rsidR="00CE210D" w:rsidRDefault="00CE210D" w:rsidP="00CE210D">
      <w:pPr>
        <w:bidi/>
        <w:rPr>
          <w:rFonts w:hint="cs"/>
          <w:sz w:val="24"/>
          <w:szCs w:val="24"/>
          <w:rtl/>
        </w:rPr>
      </w:pPr>
    </w:p>
    <w:p w14:paraId="56F387AC" w14:textId="23FDFB1F" w:rsidR="00CE210D" w:rsidRDefault="00CE210D" w:rsidP="00CE210D">
      <w:pPr>
        <w:bidi/>
        <w:rPr>
          <w:sz w:val="24"/>
          <w:szCs w:val="24"/>
        </w:rPr>
      </w:pPr>
    </w:p>
    <w:p w14:paraId="77813A56" w14:textId="1C6809FB" w:rsidR="009470F0" w:rsidRPr="00163F03" w:rsidRDefault="009470F0" w:rsidP="00CE210D">
      <w:pPr>
        <w:bidi/>
        <w:rPr>
          <w:sz w:val="24"/>
          <w:szCs w:val="24"/>
          <w:rtl/>
        </w:rPr>
      </w:pPr>
    </w:p>
    <w:sectPr w:rsidR="009470F0" w:rsidRPr="00163F03" w:rsidSect="000021A1">
      <w:headerReference w:type="default" r:id="rId15"/>
      <w:pgSz w:w="12240" w:h="15840"/>
      <w:pgMar w:top="1985"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A2C8F" w14:textId="77777777" w:rsidR="0019278B" w:rsidRDefault="0019278B" w:rsidP="00D01B97">
      <w:pPr>
        <w:spacing w:after="0" w:line="240" w:lineRule="auto"/>
      </w:pPr>
      <w:r>
        <w:separator/>
      </w:r>
    </w:p>
  </w:endnote>
  <w:endnote w:type="continuationSeparator" w:id="0">
    <w:p w14:paraId="7C0F80CA" w14:textId="77777777" w:rsidR="0019278B" w:rsidRDefault="0019278B" w:rsidP="00D01B97">
      <w:pPr>
        <w:spacing w:after="0" w:line="240" w:lineRule="auto"/>
      </w:pPr>
      <w:r>
        <w:continuationSeparator/>
      </w:r>
    </w:p>
  </w:endnote>
  <w:endnote w:type="continuationNotice" w:id="1">
    <w:p w14:paraId="3C440597" w14:textId="77777777" w:rsidR="0019278B" w:rsidRDefault="001927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FBABE" w14:textId="77777777" w:rsidR="0019278B" w:rsidRDefault="0019278B" w:rsidP="00D01B97">
      <w:pPr>
        <w:spacing w:after="0" w:line="240" w:lineRule="auto"/>
      </w:pPr>
      <w:r>
        <w:separator/>
      </w:r>
    </w:p>
  </w:footnote>
  <w:footnote w:type="continuationSeparator" w:id="0">
    <w:p w14:paraId="62DDEF86" w14:textId="77777777" w:rsidR="0019278B" w:rsidRDefault="0019278B" w:rsidP="00D01B97">
      <w:pPr>
        <w:spacing w:after="0" w:line="240" w:lineRule="auto"/>
      </w:pPr>
      <w:r>
        <w:continuationSeparator/>
      </w:r>
    </w:p>
  </w:footnote>
  <w:footnote w:type="continuationNotice" w:id="1">
    <w:p w14:paraId="2435DBF5" w14:textId="77777777" w:rsidR="0019278B" w:rsidRDefault="001927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66894" w14:textId="046264C4" w:rsidR="00D01B97" w:rsidRPr="00D01B97" w:rsidRDefault="00A36731" w:rsidP="00D01B97">
    <w:pPr>
      <w:pStyle w:val="Header"/>
    </w:pPr>
    <w:r>
      <w:rPr>
        <w:noProof/>
      </w:rPr>
      <mc:AlternateContent>
        <mc:Choice Requires="wpg">
          <w:drawing>
            <wp:anchor distT="0" distB="0" distL="114300" distR="114300" simplePos="0" relativeHeight="251658242" behindDoc="0" locked="0" layoutInCell="1" allowOverlap="1" wp14:anchorId="36733610" wp14:editId="027CFD62">
              <wp:simplePos x="0" y="0"/>
              <wp:positionH relativeFrom="column">
                <wp:posOffset>1992630</wp:posOffset>
              </wp:positionH>
              <wp:positionV relativeFrom="paragraph">
                <wp:posOffset>-57785</wp:posOffset>
              </wp:positionV>
              <wp:extent cx="1809115" cy="548005"/>
              <wp:effectExtent l="0" t="0" r="635" b="4445"/>
              <wp:wrapNone/>
              <wp:docPr id="122" name="Group 5"/>
              <wp:cNvGraphicFramePr/>
              <a:graphic xmlns:a="http://schemas.openxmlformats.org/drawingml/2006/main">
                <a:graphicData uri="http://schemas.microsoft.com/office/word/2010/wordprocessingGroup">
                  <wpg:wgp>
                    <wpg:cNvGrpSpPr/>
                    <wpg:grpSpPr>
                      <a:xfrm>
                        <a:off x="0" y="0"/>
                        <a:ext cx="1809115" cy="548005"/>
                        <a:chOff x="0" y="0"/>
                        <a:chExt cx="1809345" cy="548005"/>
                      </a:xfrm>
                    </wpg:grpSpPr>
                    <pic:pic xmlns:pic="http://schemas.openxmlformats.org/drawingml/2006/picture">
                      <pic:nvPicPr>
                        <pic:cNvPr id="123"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76200" y="152400"/>
                          <a:ext cx="1096645" cy="395605"/>
                        </a:xfrm>
                        <a:prstGeom prst="rect">
                          <a:avLst/>
                        </a:prstGeom>
                      </pic:spPr>
                    </pic:pic>
                    <wps:wsp>
                      <wps:cNvPr id="124" name="Text Box 1"/>
                      <wps:cNvSpPr txBox="1"/>
                      <wps:spPr>
                        <a:xfrm>
                          <a:off x="0" y="0"/>
                          <a:ext cx="180934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anchor>
          </w:drawing>
        </mc:Choice>
        <mc:Fallback>
          <w:pict>
            <v:group w14:anchorId="36733610" id="Group 5" o:spid="_x0000_s1044" style="position:absolute;margin-left:156.9pt;margin-top:-4.55pt;width:142.45pt;height:43.15pt;z-index:251658242" coordsize="18093,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&#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5" type="#_x0000_t75" style="position:absolute;left:762;top:1524;width:10966;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1" o:spid="_x0000_s1046" type="#_x0000_t202" style="position:absolute;width:1809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" fillcolor="white [3201]" stroked="f" strokeweight=".5pt">
                <v:textbox inset=",0,,0">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v:textbox>
              </v:shape>
            </v:group>
          </w:pict>
        </mc:Fallback>
      </mc:AlternateContent>
    </w:r>
    <w:r>
      <w:rPr>
        <w:noProof/>
      </w:rPr>
      <w:drawing>
        <wp:anchor distT="0" distB="0" distL="114300" distR="114300" simplePos="0" relativeHeight="251658241" behindDoc="0" locked="0" layoutInCell="1" allowOverlap="1" wp14:anchorId="56E5F0D7" wp14:editId="18EACB11">
          <wp:simplePos x="0" y="0"/>
          <wp:positionH relativeFrom="column">
            <wp:posOffset>4420235</wp:posOffset>
          </wp:positionH>
          <wp:positionV relativeFrom="paragraph">
            <wp:posOffset>18415</wp:posOffset>
          </wp:positionV>
          <wp:extent cx="99822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ion_logo2.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8220" cy="395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6D2BDF8" wp14:editId="06A830B9">
          <wp:simplePos x="0" y="0"/>
          <wp:positionH relativeFrom="column">
            <wp:posOffset>-1270</wp:posOffset>
          </wp:positionH>
          <wp:positionV relativeFrom="paragraph">
            <wp:posOffset>18415</wp:posOffset>
          </wp:positionV>
          <wp:extent cx="808990" cy="3956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L Logo new.png"/>
                  <pic:cNvPicPr/>
                </pic:nvPicPr>
                <pic:blipFill>
                  <a:blip r:embed="rId4">
                    <a:extLst>
                      <a:ext uri="{28A0092B-C50C-407E-A947-70E740481C1C}">
                        <a14:useLocalDpi xmlns:a14="http://schemas.microsoft.com/office/drawing/2010/main" val="0"/>
                      </a:ext>
                    </a:extLst>
                  </a:blip>
                  <a:stretch>
                    <a:fillRect/>
                  </a:stretch>
                </pic:blipFill>
                <pic:spPr>
                  <a:xfrm>
                    <a:off x="0" y="0"/>
                    <a:ext cx="808990" cy="395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B1C1D"/>
    <w:multiLevelType w:val="hybridMultilevel"/>
    <w:tmpl w:val="F6FA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D2900"/>
    <w:multiLevelType w:val="hybridMultilevel"/>
    <w:tmpl w:val="4DD8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D73CD"/>
    <w:multiLevelType w:val="hybridMultilevel"/>
    <w:tmpl w:val="A506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F21F3"/>
    <w:multiLevelType w:val="hybridMultilevel"/>
    <w:tmpl w:val="4866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632CD"/>
    <w:multiLevelType w:val="hybridMultilevel"/>
    <w:tmpl w:val="FFFFFFFF"/>
    <w:lvl w:ilvl="0" w:tplc="2F729520">
      <w:start w:val="1"/>
      <w:numFmt w:val="bullet"/>
      <w:lvlText w:val=""/>
      <w:lvlJc w:val="left"/>
      <w:pPr>
        <w:ind w:left="720" w:hanging="360"/>
      </w:pPr>
      <w:rPr>
        <w:rFonts w:ascii="Symbol" w:hAnsi="Symbol" w:hint="default"/>
      </w:rPr>
    </w:lvl>
    <w:lvl w:ilvl="1" w:tplc="79B45086">
      <w:start w:val="1"/>
      <w:numFmt w:val="bullet"/>
      <w:lvlText w:val="o"/>
      <w:lvlJc w:val="left"/>
      <w:pPr>
        <w:ind w:left="1440" w:hanging="360"/>
      </w:pPr>
      <w:rPr>
        <w:rFonts w:ascii="Courier New" w:hAnsi="Courier New" w:hint="default"/>
      </w:rPr>
    </w:lvl>
    <w:lvl w:ilvl="2" w:tplc="9D40126A">
      <w:start w:val="1"/>
      <w:numFmt w:val="bullet"/>
      <w:lvlText w:val=""/>
      <w:lvlJc w:val="left"/>
      <w:pPr>
        <w:ind w:left="2160" w:hanging="360"/>
      </w:pPr>
      <w:rPr>
        <w:rFonts w:ascii="Wingdings" w:hAnsi="Wingdings" w:hint="default"/>
      </w:rPr>
    </w:lvl>
    <w:lvl w:ilvl="3" w:tplc="EED29CF0">
      <w:start w:val="1"/>
      <w:numFmt w:val="bullet"/>
      <w:lvlText w:val=""/>
      <w:lvlJc w:val="left"/>
      <w:pPr>
        <w:ind w:left="2880" w:hanging="360"/>
      </w:pPr>
      <w:rPr>
        <w:rFonts w:ascii="Symbol" w:hAnsi="Symbol" w:hint="default"/>
      </w:rPr>
    </w:lvl>
    <w:lvl w:ilvl="4" w:tplc="2B20CA16">
      <w:start w:val="1"/>
      <w:numFmt w:val="bullet"/>
      <w:lvlText w:val="o"/>
      <w:lvlJc w:val="left"/>
      <w:pPr>
        <w:ind w:left="3600" w:hanging="360"/>
      </w:pPr>
      <w:rPr>
        <w:rFonts w:ascii="Courier New" w:hAnsi="Courier New" w:hint="default"/>
      </w:rPr>
    </w:lvl>
    <w:lvl w:ilvl="5" w:tplc="27B80AC2">
      <w:start w:val="1"/>
      <w:numFmt w:val="bullet"/>
      <w:lvlText w:val=""/>
      <w:lvlJc w:val="left"/>
      <w:pPr>
        <w:ind w:left="4320" w:hanging="360"/>
      </w:pPr>
      <w:rPr>
        <w:rFonts w:ascii="Wingdings" w:hAnsi="Wingdings" w:hint="default"/>
      </w:rPr>
    </w:lvl>
    <w:lvl w:ilvl="6" w:tplc="1B3A01E6">
      <w:start w:val="1"/>
      <w:numFmt w:val="bullet"/>
      <w:lvlText w:val=""/>
      <w:lvlJc w:val="left"/>
      <w:pPr>
        <w:ind w:left="5040" w:hanging="360"/>
      </w:pPr>
      <w:rPr>
        <w:rFonts w:ascii="Symbol" w:hAnsi="Symbol" w:hint="default"/>
      </w:rPr>
    </w:lvl>
    <w:lvl w:ilvl="7" w:tplc="3B7C65A2">
      <w:start w:val="1"/>
      <w:numFmt w:val="bullet"/>
      <w:lvlText w:val="o"/>
      <w:lvlJc w:val="left"/>
      <w:pPr>
        <w:ind w:left="5760" w:hanging="360"/>
      </w:pPr>
      <w:rPr>
        <w:rFonts w:ascii="Courier New" w:hAnsi="Courier New" w:hint="default"/>
      </w:rPr>
    </w:lvl>
    <w:lvl w:ilvl="8" w:tplc="4DB46FBA">
      <w:start w:val="1"/>
      <w:numFmt w:val="bullet"/>
      <w:lvlText w:val=""/>
      <w:lvlJc w:val="left"/>
      <w:pPr>
        <w:ind w:left="6480" w:hanging="360"/>
      </w:pPr>
      <w:rPr>
        <w:rFonts w:ascii="Wingdings" w:hAnsi="Wingdings" w:hint="default"/>
      </w:rPr>
    </w:lvl>
  </w:abstractNum>
  <w:abstractNum w:abstractNumId="7" w15:restartNumberingAfterBreak="0">
    <w:nsid w:val="721C7767"/>
    <w:multiLevelType w:val="hybridMultilevel"/>
    <w:tmpl w:val="0E0ADA0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20324"/>
    <w:multiLevelType w:val="hybridMultilevel"/>
    <w:tmpl w:val="3B548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7"/>
  </w:num>
  <w:num w:numId="6">
    <w:abstractNumId w:val="0"/>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3NTIzNTI3NTM3NTRS0lEKTi0uzszPAykwrAUAFFWwQiwAAAA="/>
  </w:docVars>
  <w:rsids>
    <w:rsidRoot w:val="00C867E6"/>
    <w:rsid w:val="00000167"/>
    <w:rsid w:val="000021A1"/>
    <w:rsid w:val="000029E9"/>
    <w:rsid w:val="0000569F"/>
    <w:rsid w:val="000056BF"/>
    <w:rsid w:val="0000651A"/>
    <w:rsid w:val="00006EA7"/>
    <w:rsid w:val="000078C3"/>
    <w:rsid w:val="0001127A"/>
    <w:rsid w:val="00011F94"/>
    <w:rsid w:val="00012F7A"/>
    <w:rsid w:val="00013EFC"/>
    <w:rsid w:val="000169BD"/>
    <w:rsid w:val="000267F8"/>
    <w:rsid w:val="00031E36"/>
    <w:rsid w:val="000361D1"/>
    <w:rsid w:val="000370A5"/>
    <w:rsid w:val="00037B21"/>
    <w:rsid w:val="00041D38"/>
    <w:rsid w:val="00045731"/>
    <w:rsid w:val="00045A6C"/>
    <w:rsid w:val="00047F45"/>
    <w:rsid w:val="0006027E"/>
    <w:rsid w:val="00064B60"/>
    <w:rsid w:val="000657C6"/>
    <w:rsid w:val="000737BE"/>
    <w:rsid w:val="00075D90"/>
    <w:rsid w:val="00075DEB"/>
    <w:rsid w:val="00075EFE"/>
    <w:rsid w:val="0008056F"/>
    <w:rsid w:val="0008098E"/>
    <w:rsid w:val="00081BFE"/>
    <w:rsid w:val="00082A96"/>
    <w:rsid w:val="00085AF5"/>
    <w:rsid w:val="00085F09"/>
    <w:rsid w:val="000864FD"/>
    <w:rsid w:val="0009014F"/>
    <w:rsid w:val="00091518"/>
    <w:rsid w:val="000930B1"/>
    <w:rsid w:val="00094399"/>
    <w:rsid w:val="000A106B"/>
    <w:rsid w:val="000A34A3"/>
    <w:rsid w:val="000A370B"/>
    <w:rsid w:val="000A6D7B"/>
    <w:rsid w:val="000A70FE"/>
    <w:rsid w:val="000A7493"/>
    <w:rsid w:val="000B2974"/>
    <w:rsid w:val="000B58CD"/>
    <w:rsid w:val="000B7270"/>
    <w:rsid w:val="000B78E4"/>
    <w:rsid w:val="000C5B70"/>
    <w:rsid w:val="000C6817"/>
    <w:rsid w:val="000C6E24"/>
    <w:rsid w:val="000C706F"/>
    <w:rsid w:val="000C7826"/>
    <w:rsid w:val="000C785F"/>
    <w:rsid w:val="000D29E3"/>
    <w:rsid w:val="000D762D"/>
    <w:rsid w:val="000E2F94"/>
    <w:rsid w:val="000E3597"/>
    <w:rsid w:val="000F1336"/>
    <w:rsid w:val="000F1943"/>
    <w:rsid w:val="000F3195"/>
    <w:rsid w:val="000F36FF"/>
    <w:rsid w:val="000F719F"/>
    <w:rsid w:val="00103C8A"/>
    <w:rsid w:val="0010594B"/>
    <w:rsid w:val="00115A3A"/>
    <w:rsid w:val="00117553"/>
    <w:rsid w:val="0012575B"/>
    <w:rsid w:val="00132798"/>
    <w:rsid w:val="0013500D"/>
    <w:rsid w:val="0013791E"/>
    <w:rsid w:val="0014343B"/>
    <w:rsid w:val="00143544"/>
    <w:rsid w:val="00147076"/>
    <w:rsid w:val="001502D0"/>
    <w:rsid w:val="00150D64"/>
    <w:rsid w:val="00151E3D"/>
    <w:rsid w:val="00153FA0"/>
    <w:rsid w:val="00156E2A"/>
    <w:rsid w:val="00163F03"/>
    <w:rsid w:val="001643F5"/>
    <w:rsid w:val="001661D7"/>
    <w:rsid w:val="001663B9"/>
    <w:rsid w:val="001667C3"/>
    <w:rsid w:val="00170346"/>
    <w:rsid w:val="0017114D"/>
    <w:rsid w:val="001720A3"/>
    <w:rsid w:val="00183064"/>
    <w:rsid w:val="00184999"/>
    <w:rsid w:val="00184F2E"/>
    <w:rsid w:val="00185507"/>
    <w:rsid w:val="001871B1"/>
    <w:rsid w:val="0019278B"/>
    <w:rsid w:val="00192994"/>
    <w:rsid w:val="00196E73"/>
    <w:rsid w:val="0019741C"/>
    <w:rsid w:val="001A067C"/>
    <w:rsid w:val="001B1C9C"/>
    <w:rsid w:val="001B34DF"/>
    <w:rsid w:val="001C0915"/>
    <w:rsid w:val="001C20BD"/>
    <w:rsid w:val="001C2C79"/>
    <w:rsid w:val="001C406C"/>
    <w:rsid w:val="001C5385"/>
    <w:rsid w:val="001D0415"/>
    <w:rsid w:val="001D37A4"/>
    <w:rsid w:val="001D6E45"/>
    <w:rsid w:val="001E07B8"/>
    <w:rsid w:val="001E1EDF"/>
    <w:rsid w:val="001E53F9"/>
    <w:rsid w:val="001F0715"/>
    <w:rsid w:val="001F0B26"/>
    <w:rsid w:val="001F71C9"/>
    <w:rsid w:val="0021021F"/>
    <w:rsid w:val="0021083D"/>
    <w:rsid w:val="00211152"/>
    <w:rsid w:val="00214A7C"/>
    <w:rsid w:val="00221E97"/>
    <w:rsid w:val="00224DF6"/>
    <w:rsid w:val="00227917"/>
    <w:rsid w:val="00227E90"/>
    <w:rsid w:val="0023190C"/>
    <w:rsid w:val="00233518"/>
    <w:rsid w:val="00235C01"/>
    <w:rsid w:val="00236437"/>
    <w:rsid w:val="00236B8E"/>
    <w:rsid w:val="00242469"/>
    <w:rsid w:val="00242C28"/>
    <w:rsid w:val="00242CA9"/>
    <w:rsid w:val="00243262"/>
    <w:rsid w:val="002434EC"/>
    <w:rsid w:val="00245683"/>
    <w:rsid w:val="0025276E"/>
    <w:rsid w:val="002529FB"/>
    <w:rsid w:val="002538E1"/>
    <w:rsid w:val="002543CF"/>
    <w:rsid w:val="00260873"/>
    <w:rsid w:val="002702A3"/>
    <w:rsid w:val="002706D1"/>
    <w:rsid w:val="00270CEB"/>
    <w:rsid w:val="00274718"/>
    <w:rsid w:val="00277B60"/>
    <w:rsid w:val="002808C6"/>
    <w:rsid w:val="0028309C"/>
    <w:rsid w:val="00284743"/>
    <w:rsid w:val="00286AAE"/>
    <w:rsid w:val="00287617"/>
    <w:rsid w:val="00297BD3"/>
    <w:rsid w:val="002A09B9"/>
    <w:rsid w:val="002A458B"/>
    <w:rsid w:val="002B184C"/>
    <w:rsid w:val="002B3B18"/>
    <w:rsid w:val="002B45DD"/>
    <w:rsid w:val="002C063C"/>
    <w:rsid w:val="002C070A"/>
    <w:rsid w:val="002C12E4"/>
    <w:rsid w:val="002C286C"/>
    <w:rsid w:val="002C2E94"/>
    <w:rsid w:val="002C3366"/>
    <w:rsid w:val="002C356F"/>
    <w:rsid w:val="002C74C3"/>
    <w:rsid w:val="002D08DC"/>
    <w:rsid w:val="002D55C8"/>
    <w:rsid w:val="002E33B8"/>
    <w:rsid w:val="002E50D5"/>
    <w:rsid w:val="002F6374"/>
    <w:rsid w:val="002F7970"/>
    <w:rsid w:val="00305624"/>
    <w:rsid w:val="003056EC"/>
    <w:rsid w:val="003077AD"/>
    <w:rsid w:val="003111F0"/>
    <w:rsid w:val="00311668"/>
    <w:rsid w:val="00311D89"/>
    <w:rsid w:val="00313349"/>
    <w:rsid w:val="00313B0E"/>
    <w:rsid w:val="00315DFF"/>
    <w:rsid w:val="00324919"/>
    <w:rsid w:val="00337A74"/>
    <w:rsid w:val="00340C87"/>
    <w:rsid w:val="003418A2"/>
    <w:rsid w:val="00341EC0"/>
    <w:rsid w:val="00342D71"/>
    <w:rsid w:val="00345903"/>
    <w:rsid w:val="00345F04"/>
    <w:rsid w:val="00347A7F"/>
    <w:rsid w:val="003506AD"/>
    <w:rsid w:val="00354615"/>
    <w:rsid w:val="0035CD2E"/>
    <w:rsid w:val="00364885"/>
    <w:rsid w:val="00375F3C"/>
    <w:rsid w:val="0038130A"/>
    <w:rsid w:val="00383B64"/>
    <w:rsid w:val="003932FD"/>
    <w:rsid w:val="0039370C"/>
    <w:rsid w:val="003A4125"/>
    <w:rsid w:val="003A4C55"/>
    <w:rsid w:val="003A5E4D"/>
    <w:rsid w:val="003A5EFD"/>
    <w:rsid w:val="003B0569"/>
    <w:rsid w:val="003B3A49"/>
    <w:rsid w:val="003B5831"/>
    <w:rsid w:val="003B5853"/>
    <w:rsid w:val="003B6CEE"/>
    <w:rsid w:val="003C5204"/>
    <w:rsid w:val="003C5522"/>
    <w:rsid w:val="003D08F6"/>
    <w:rsid w:val="003D20FC"/>
    <w:rsid w:val="003D32F9"/>
    <w:rsid w:val="003D63AA"/>
    <w:rsid w:val="003D67E1"/>
    <w:rsid w:val="003E1E21"/>
    <w:rsid w:val="003E4241"/>
    <w:rsid w:val="003E4666"/>
    <w:rsid w:val="003E5BF6"/>
    <w:rsid w:val="003E66F5"/>
    <w:rsid w:val="003E79F9"/>
    <w:rsid w:val="003F1802"/>
    <w:rsid w:val="003F2723"/>
    <w:rsid w:val="003F29E5"/>
    <w:rsid w:val="003F4894"/>
    <w:rsid w:val="003F5A01"/>
    <w:rsid w:val="003F5B0A"/>
    <w:rsid w:val="00402223"/>
    <w:rsid w:val="00402D0A"/>
    <w:rsid w:val="00404486"/>
    <w:rsid w:val="0040674D"/>
    <w:rsid w:val="00406ED7"/>
    <w:rsid w:val="00412B22"/>
    <w:rsid w:val="004133CB"/>
    <w:rsid w:val="00413C87"/>
    <w:rsid w:val="0041623E"/>
    <w:rsid w:val="004164D1"/>
    <w:rsid w:val="00416A64"/>
    <w:rsid w:val="0041709F"/>
    <w:rsid w:val="00421C8F"/>
    <w:rsid w:val="0042234D"/>
    <w:rsid w:val="00423264"/>
    <w:rsid w:val="004244C7"/>
    <w:rsid w:val="00424746"/>
    <w:rsid w:val="004334EF"/>
    <w:rsid w:val="004351C1"/>
    <w:rsid w:val="00437B17"/>
    <w:rsid w:val="00442C24"/>
    <w:rsid w:val="00445BC5"/>
    <w:rsid w:val="00452308"/>
    <w:rsid w:val="00453973"/>
    <w:rsid w:val="00454354"/>
    <w:rsid w:val="00454837"/>
    <w:rsid w:val="00454C4F"/>
    <w:rsid w:val="00455544"/>
    <w:rsid w:val="00455878"/>
    <w:rsid w:val="0045623F"/>
    <w:rsid w:val="00456544"/>
    <w:rsid w:val="00466F61"/>
    <w:rsid w:val="004702DF"/>
    <w:rsid w:val="00470F7B"/>
    <w:rsid w:val="0047301E"/>
    <w:rsid w:val="00474ACD"/>
    <w:rsid w:val="00475521"/>
    <w:rsid w:val="00481F35"/>
    <w:rsid w:val="004835B5"/>
    <w:rsid w:val="00491632"/>
    <w:rsid w:val="00491651"/>
    <w:rsid w:val="00496418"/>
    <w:rsid w:val="004A04D9"/>
    <w:rsid w:val="004A1D6D"/>
    <w:rsid w:val="004A3418"/>
    <w:rsid w:val="004A4F85"/>
    <w:rsid w:val="004A5C49"/>
    <w:rsid w:val="004A7D0F"/>
    <w:rsid w:val="004B21C5"/>
    <w:rsid w:val="004B3A2F"/>
    <w:rsid w:val="004B5D4C"/>
    <w:rsid w:val="004B75C7"/>
    <w:rsid w:val="004C221A"/>
    <w:rsid w:val="004C4E6B"/>
    <w:rsid w:val="004D0EC5"/>
    <w:rsid w:val="004D60B3"/>
    <w:rsid w:val="004D79B4"/>
    <w:rsid w:val="004E2350"/>
    <w:rsid w:val="004E434A"/>
    <w:rsid w:val="004E4A55"/>
    <w:rsid w:val="004F5D1A"/>
    <w:rsid w:val="00503782"/>
    <w:rsid w:val="00504B32"/>
    <w:rsid w:val="00505F2A"/>
    <w:rsid w:val="005119C7"/>
    <w:rsid w:val="0051264D"/>
    <w:rsid w:val="00512C6D"/>
    <w:rsid w:val="00514783"/>
    <w:rsid w:val="00516B2C"/>
    <w:rsid w:val="00516E4C"/>
    <w:rsid w:val="00522682"/>
    <w:rsid w:val="00522730"/>
    <w:rsid w:val="00522FA8"/>
    <w:rsid w:val="00524D17"/>
    <w:rsid w:val="00527805"/>
    <w:rsid w:val="00531153"/>
    <w:rsid w:val="005315FB"/>
    <w:rsid w:val="00531A5E"/>
    <w:rsid w:val="00532485"/>
    <w:rsid w:val="00532BFB"/>
    <w:rsid w:val="0053328D"/>
    <w:rsid w:val="00537467"/>
    <w:rsid w:val="005411AB"/>
    <w:rsid w:val="00542DC3"/>
    <w:rsid w:val="005452CA"/>
    <w:rsid w:val="005463DE"/>
    <w:rsid w:val="00547268"/>
    <w:rsid w:val="00550DF0"/>
    <w:rsid w:val="0055614F"/>
    <w:rsid w:val="0056310E"/>
    <w:rsid w:val="00565A9E"/>
    <w:rsid w:val="00566349"/>
    <w:rsid w:val="005729FE"/>
    <w:rsid w:val="005730F6"/>
    <w:rsid w:val="0057338F"/>
    <w:rsid w:val="0057566C"/>
    <w:rsid w:val="00577E31"/>
    <w:rsid w:val="005847B0"/>
    <w:rsid w:val="0058659D"/>
    <w:rsid w:val="00587D2E"/>
    <w:rsid w:val="00592821"/>
    <w:rsid w:val="00592D1E"/>
    <w:rsid w:val="005A0B04"/>
    <w:rsid w:val="005A25E9"/>
    <w:rsid w:val="005A3C5E"/>
    <w:rsid w:val="005A439F"/>
    <w:rsid w:val="005A5BE6"/>
    <w:rsid w:val="005C1901"/>
    <w:rsid w:val="005C4041"/>
    <w:rsid w:val="005C534C"/>
    <w:rsid w:val="005D1B82"/>
    <w:rsid w:val="005D5C8F"/>
    <w:rsid w:val="005E2FB3"/>
    <w:rsid w:val="005E48CE"/>
    <w:rsid w:val="005E6186"/>
    <w:rsid w:val="005E78D4"/>
    <w:rsid w:val="005F2130"/>
    <w:rsid w:val="005F7D1F"/>
    <w:rsid w:val="00601C65"/>
    <w:rsid w:val="00604388"/>
    <w:rsid w:val="00607AEF"/>
    <w:rsid w:val="00607CC9"/>
    <w:rsid w:val="00614DD9"/>
    <w:rsid w:val="0062206C"/>
    <w:rsid w:val="00625211"/>
    <w:rsid w:val="006262F7"/>
    <w:rsid w:val="0063243E"/>
    <w:rsid w:val="00633C0F"/>
    <w:rsid w:val="00641046"/>
    <w:rsid w:val="00644721"/>
    <w:rsid w:val="006466EB"/>
    <w:rsid w:val="00650192"/>
    <w:rsid w:val="006508F3"/>
    <w:rsid w:val="006600CE"/>
    <w:rsid w:val="00661C10"/>
    <w:rsid w:val="00662A58"/>
    <w:rsid w:val="006642F4"/>
    <w:rsid w:val="00666059"/>
    <w:rsid w:val="00675C67"/>
    <w:rsid w:val="006818F1"/>
    <w:rsid w:val="0068422F"/>
    <w:rsid w:val="0068600E"/>
    <w:rsid w:val="006910A8"/>
    <w:rsid w:val="00696616"/>
    <w:rsid w:val="0069664B"/>
    <w:rsid w:val="00696A1B"/>
    <w:rsid w:val="0069789B"/>
    <w:rsid w:val="006A05B8"/>
    <w:rsid w:val="006A1CA4"/>
    <w:rsid w:val="006B3FA0"/>
    <w:rsid w:val="006B41BD"/>
    <w:rsid w:val="006B49F4"/>
    <w:rsid w:val="006C0E5E"/>
    <w:rsid w:val="006D12CA"/>
    <w:rsid w:val="006E0F80"/>
    <w:rsid w:val="006E796F"/>
    <w:rsid w:val="006F162A"/>
    <w:rsid w:val="006F2F3A"/>
    <w:rsid w:val="006F46A8"/>
    <w:rsid w:val="00705B10"/>
    <w:rsid w:val="007133B3"/>
    <w:rsid w:val="00721C4D"/>
    <w:rsid w:val="007238EC"/>
    <w:rsid w:val="00723EA6"/>
    <w:rsid w:val="00725174"/>
    <w:rsid w:val="007253E7"/>
    <w:rsid w:val="00727309"/>
    <w:rsid w:val="00731F5D"/>
    <w:rsid w:val="0073241B"/>
    <w:rsid w:val="00735461"/>
    <w:rsid w:val="0073647D"/>
    <w:rsid w:val="00737A1D"/>
    <w:rsid w:val="00737E69"/>
    <w:rsid w:val="007451C7"/>
    <w:rsid w:val="00751B70"/>
    <w:rsid w:val="0075462B"/>
    <w:rsid w:val="00757D30"/>
    <w:rsid w:val="00762CF7"/>
    <w:rsid w:val="0076420B"/>
    <w:rsid w:val="00764F27"/>
    <w:rsid w:val="00766694"/>
    <w:rsid w:val="00767A61"/>
    <w:rsid w:val="00767A6A"/>
    <w:rsid w:val="00771513"/>
    <w:rsid w:val="00771A5F"/>
    <w:rsid w:val="00772DB9"/>
    <w:rsid w:val="00773D27"/>
    <w:rsid w:val="00774352"/>
    <w:rsid w:val="00774DE7"/>
    <w:rsid w:val="00775ECA"/>
    <w:rsid w:val="007768A8"/>
    <w:rsid w:val="007813B8"/>
    <w:rsid w:val="00781F89"/>
    <w:rsid w:val="00787E60"/>
    <w:rsid w:val="0079148D"/>
    <w:rsid w:val="00791B2F"/>
    <w:rsid w:val="007A0EE7"/>
    <w:rsid w:val="007A60B9"/>
    <w:rsid w:val="007A6643"/>
    <w:rsid w:val="007A7D20"/>
    <w:rsid w:val="007B19DA"/>
    <w:rsid w:val="007B74B4"/>
    <w:rsid w:val="007C1AAE"/>
    <w:rsid w:val="007C324C"/>
    <w:rsid w:val="007C50AA"/>
    <w:rsid w:val="007C5B68"/>
    <w:rsid w:val="007D0C41"/>
    <w:rsid w:val="007D180E"/>
    <w:rsid w:val="007D26BF"/>
    <w:rsid w:val="007D35C3"/>
    <w:rsid w:val="007D413C"/>
    <w:rsid w:val="007D4FA3"/>
    <w:rsid w:val="007E0374"/>
    <w:rsid w:val="007E2571"/>
    <w:rsid w:val="007E668E"/>
    <w:rsid w:val="007E78FA"/>
    <w:rsid w:val="007E7E38"/>
    <w:rsid w:val="007F642C"/>
    <w:rsid w:val="007F6F82"/>
    <w:rsid w:val="008031DD"/>
    <w:rsid w:val="00806E8E"/>
    <w:rsid w:val="00810AB3"/>
    <w:rsid w:val="00811075"/>
    <w:rsid w:val="00811220"/>
    <w:rsid w:val="00817CE8"/>
    <w:rsid w:val="008204EA"/>
    <w:rsid w:val="00820BFE"/>
    <w:rsid w:val="00822807"/>
    <w:rsid w:val="008256CA"/>
    <w:rsid w:val="00832392"/>
    <w:rsid w:val="00840D6A"/>
    <w:rsid w:val="0084707A"/>
    <w:rsid w:val="0085114A"/>
    <w:rsid w:val="008533BC"/>
    <w:rsid w:val="008556A8"/>
    <w:rsid w:val="00856F41"/>
    <w:rsid w:val="008636CA"/>
    <w:rsid w:val="0086545A"/>
    <w:rsid w:val="00866499"/>
    <w:rsid w:val="00867DB4"/>
    <w:rsid w:val="00871F1C"/>
    <w:rsid w:val="00872175"/>
    <w:rsid w:val="00876DD9"/>
    <w:rsid w:val="00880966"/>
    <w:rsid w:val="008816E1"/>
    <w:rsid w:val="008919C7"/>
    <w:rsid w:val="0089265A"/>
    <w:rsid w:val="00893C68"/>
    <w:rsid w:val="00897C89"/>
    <w:rsid w:val="00897E8B"/>
    <w:rsid w:val="008A29C8"/>
    <w:rsid w:val="008A47F6"/>
    <w:rsid w:val="008A50F2"/>
    <w:rsid w:val="008B0F1B"/>
    <w:rsid w:val="008B5EE4"/>
    <w:rsid w:val="008B7B4F"/>
    <w:rsid w:val="008C224B"/>
    <w:rsid w:val="008C2D6F"/>
    <w:rsid w:val="008C7F3F"/>
    <w:rsid w:val="008D16E2"/>
    <w:rsid w:val="008D2A67"/>
    <w:rsid w:val="008D4216"/>
    <w:rsid w:val="008E47AC"/>
    <w:rsid w:val="008E6702"/>
    <w:rsid w:val="008F055D"/>
    <w:rsid w:val="008F1707"/>
    <w:rsid w:val="008F2483"/>
    <w:rsid w:val="008F3870"/>
    <w:rsid w:val="008F42FE"/>
    <w:rsid w:val="0090152A"/>
    <w:rsid w:val="009016FD"/>
    <w:rsid w:val="00902246"/>
    <w:rsid w:val="0090505A"/>
    <w:rsid w:val="00907923"/>
    <w:rsid w:val="00910BBA"/>
    <w:rsid w:val="009127EF"/>
    <w:rsid w:val="00917854"/>
    <w:rsid w:val="00917E2A"/>
    <w:rsid w:val="00921EA9"/>
    <w:rsid w:val="009225A5"/>
    <w:rsid w:val="00925BAE"/>
    <w:rsid w:val="00927780"/>
    <w:rsid w:val="00930105"/>
    <w:rsid w:val="0093135B"/>
    <w:rsid w:val="00932C72"/>
    <w:rsid w:val="009340BE"/>
    <w:rsid w:val="00937050"/>
    <w:rsid w:val="009458ED"/>
    <w:rsid w:val="00945C7D"/>
    <w:rsid w:val="009469B4"/>
    <w:rsid w:val="009470F0"/>
    <w:rsid w:val="009554AD"/>
    <w:rsid w:val="00957828"/>
    <w:rsid w:val="009602AA"/>
    <w:rsid w:val="009612F7"/>
    <w:rsid w:val="00962D01"/>
    <w:rsid w:val="009651E3"/>
    <w:rsid w:val="009653FD"/>
    <w:rsid w:val="00966B58"/>
    <w:rsid w:val="00975B68"/>
    <w:rsid w:val="00981A96"/>
    <w:rsid w:val="009876A3"/>
    <w:rsid w:val="0099171E"/>
    <w:rsid w:val="009A2614"/>
    <w:rsid w:val="009A4A44"/>
    <w:rsid w:val="009A7DCA"/>
    <w:rsid w:val="009A7F52"/>
    <w:rsid w:val="009B222B"/>
    <w:rsid w:val="009B6491"/>
    <w:rsid w:val="009B6D99"/>
    <w:rsid w:val="009B75F7"/>
    <w:rsid w:val="009C11C4"/>
    <w:rsid w:val="009C2EC7"/>
    <w:rsid w:val="009C4893"/>
    <w:rsid w:val="009C7BA0"/>
    <w:rsid w:val="009D22D9"/>
    <w:rsid w:val="009D632A"/>
    <w:rsid w:val="009D7AE8"/>
    <w:rsid w:val="009E13AB"/>
    <w:rsid w:val="009E31A9"/>
    <w:rsid w:val="009F106C"/>
    <w:rsid w:val="009F1F58"/>
    <w:rsid w:val="009F3771"/>
    <w:rsid w:val="00A006B3"/>
    <w:rsid w:val="00A0154C"/>
    <w:rsid w:val="00A03B62"/>
    <w:rsid w:val="00A05011"/>
    <w:rsid w:val="00A0588C"/>
    <w:rsid w:val="00A068F8"/>
    <w:rsid w:val="00A14025"/>
    <w:rsid w:val="00A1628A"/>
    <w:rsid w:val="00A220E8"/>
    <w:rsid w:val="00A23255"/>
    <w:rsid w:val="00A248BB"/>
    <w:rsid w:val="00A27A34"/>
    <w:rsid w:val="00A30EE9"/>
    <w:rsid w:val="00A319BC"/>
    <w:rsid w:val="00A34791"/>
    <w:rsid w:val="00A35FF5"/>
    <w:rsid w:val="00A36731"/>
    <w:rsid w:val="00A423BC"/>
    <w:rsid w:val="00A4385B"/>
    <w:rsid w:val="00A44480"/>
    <w:rsid w:val="00A44CB2"/>
    <w:rsid w:val="00A46162"/>
    <w:rsid w:val="00A47542"/>
    <w:rsid w:val="00A5439A"/>
    <w:rsid w:val="00A56122"/>
    <w:rsid w:val="00A600CD"/>
    <w:rsid w:val="00A6095F"/>
    <w:rsid w:val="00A6251E"/>
    <w:rsid w:val="00A66660"/>
    <w:rsid w:val="00A6786B"/>
    <w:rsid w:val="00A67F43"/>
    <w:rsid w:val="00A7425E"/>
    <w:rsid w:val="00A74941"/>
    <w:rsid w:val="00A749AA"/>
    <w:rsid w:val="00A76484"/>
    <w:rsid w:val="00A8097B"/>
    <w:rsid w:val="00A856C9"/>
    <w:rsid w:val="00A86B89"/>
    <w:rsid w:val="00A86FA4"/>
    <w:rsid w:val="00A96637"/>
    <w:rsid w:val="00AA0650"/>
    <w:rsid w:val="00AA0798"/>
    <w:rsid w:val="00AA16CB"/>
    <w:rsid w:val="00AA556A"/>
    <w:rsid w:val="00AB2C06"/>
    <w:rsid w:val="00AB7D16"/>
    <w:rsid w:val="00AC1C34"/>
    <w:rsid w:val="00AC2D9C"/>
    <w:rsid w:val="00AC3D43"/>
    <w:rsid w:val="00AC3F02"/>
    <w:rsid w:val="00AC68C1"/>
    <w:rsid w:val="00AC6FC4"/>
    <w:rsid w:val="00AC782D"/>
    <w:rsid w:val="00AD1A95"/>
    <w:rsid w:val="00AD4307"/>
    <w:rsid w:val="00AE1418"/>
    <w:rsid w:val="00AE1BE9"/>
    <w:rsid w:val="00AE2951"/>
    <w:rsid w:val="00AE4475"/>
    <w:rsid w:val="00AE6DB8"/>
    <w:rsid w:val="00AF295E"/>
    <w:rsid w:val="00AF3792"/>
    <w:rsid w:val="00AF5B26"/>
    <w:rsid w:val="00AF6666"/>
    <w:rsid w:val="00B01442"/>
    <w:rsid w:val="00B025D0"/>
    <w:rsid w:val="00B06F01"/>
    <w:rsid w:val="00B07280"/>
    <w:rsid w:val="00B1056A"/>
    <w:rsid w:val="00B109D2"/>
    <w:rsid w:val="00B120DE"/>
    <w:rsid w:val="00B1277F"/>
    <w:rsid w:val="00B21697"/>
    <w:rsid w:val="00B21C2A"/>
    <w:rsid w:val="00B22A54"/>
    <w:rsid w:val="00B22AA3"/>
    <w:rsid w:val="00B231FC"/>
    <w:rsid w:val="00B23431"/>
    <w:rsid w:val="00B23BA5"/>
    <w:rsid w:val="00B2606B"/>
    <w:rsid w:val="00B2615C"/>
    <w:rsid w:val="00B319A1"/>
    <w:rsid w:val="00B337A5"/>
    <w:rsid w:val="00B34D58"/>
    <w:rsid w:val="00B3603D"/>
    <w:rsid w:val="00B438F1"/>
    <w:rsid w:val="00B447AC"/>
    <w:rsid w:val="00B45301"/>
    <w:rsid w:val="00B51368"/>
    <w:rsid w:val="00B51672"/>
    <w:rsid w:val="00B520A0"/>
    <w:rsid w:val="00B5443B"/>
    <w:rsid w:val="00B5684D"/>
    <w:rsid w:val="00B61AD9"/>
    <w:rsid w:val="00B61DA4"/>
    <w:rsid w:val="00B70740"/>
    <w:rsid w:val="00B72403"/>
    <w:rsid w:val="00B72B7C"/>
    <w:rsid w:val="00B73869"/>
    <w:rsid w:val="00B75F24"/>
    <w:rsid w:val="00B77B73"/>
    <w:rsid w:val="00B84B65"/>
    <w:rsid w:val="00B87BCA"/>
    <w:rsid w:val="00B93EC5"/>
    <w:rsid w:val="00B9453A"/>
    <w:rsid w:val="00B97CD2"/>
    <w:rsid w:val="00BA5B3B"/>
    <w:rsid w:val="00BA71C0"/>
    <w:rsid w:val="00BB14CE"/>
    <w:rsid w:val="00BB56B8"/>
    <w:rsid w:val="00BB5792"/>
    <w:rsid w:val="00BB6E9D"/>
    <w:rsid w:val="00BC1DD6"/>
    <w:rsid w:val="00BC47A7"/>
    <w:rsid w:val="00BD16E8"/>
    <w:rsid w:val="00BD1E4C"/>
    <w:rsid w:val="00BD5804"/>
    <w:rsid w:val="00BD5A2A"/>
    <w:rsid w:val="00BE236D"/>
    <w:rsid w:val="00BE38BA"/>
    <w:rsid w:val="00BE60E6"/>
    <w:rsid w:val="00BE614E"/>
    <w:rsid w:val="00BE7F80"/>
    <w:rsid w:val="00BF2082"/>
    <w:rsid w:val="00BF225A"/>
    <w:rsid w:val="00BF23BC"/>
    <w:rsid w:val="00BF43F0"/>
    <w:rsid w:val="00C0226D"/>
    <w:rsid w:val="00C06CB0"/>
    <w:rsid w:val="00C07CE2"/>
    <w:rsid w:val="00C12156"/>
    <w:rsid w:val="00C14064"/>
    <w:rsid w:val="00C14430"/>
    <w:rsid w:val="00C16964"/>
    <w:rsid w:val="00C16991"/>
    <w:rsid w:val="00C17EF2"/>
    <w:rsid w:val="00C20926"/>
    <w:rsid w:val="00C20B90"/>
    <w:rsid w:val="00C2391E"/>
    <w:rsid w:val="00C256FD"/>
    <w:rsid w:val="00C31BB4"/>
    <w:rsid w:val="00C31FB6"/>
    <w:rsid w:val="00C320D4"/>
    <w:rsid w:val="00C35A3C"/>
    <w:rsid w:val="00C409DD"/>
    <w:rsid w:val="00C41FB8"/>
    <w:rsid w:val="00C41FEB"/>
    <w:rsid w:val="00C42BB4"/>
    <w:rsid w:val="00C46522"/>
    <w:rsid w:val="00C509CE"/>
    <w:rsid w:val="00C555AD"/>
    <w:rsid w:val="00C56965"/>
    <w:rsid w:val="00C61909"/>
    <w:rsid w:val="00C63550"/>
    <w:rsid w:val="00C66337"/>
    <w:rsid w:val="00C67F29"/>
    <w:rsid w:val="00C7097E"/>
    <w:rsid w:val="00C71349"/>
    <w:rsid w:val="00C71720"/>
    <w:rsid w:val="00C73C6F"/>
    <w:rsid w:val="00C8477C"/>
    <w:rsid w:val="00C84B5B"/>
    <w:rsid w:val="00C84DBB"/>
    <w:rsid w:val="00C85175"/>
    <w:rsid w:val="00C853E3"/>
    <w:rsid w:val="00C867E6"/>
    <w:rsid w:val="00C8744E"/>
    <w:rsid w:val="00C902C2"/>
    <w:rsid w:val="00C91AC4"/>
    <w:rsid w:val="00C92581"/>
    <w:rsid w:val="00C96A8D"/>
    <w:rsid w:val="00C97BF2"/>
    <w:rsid w:val="00CA192E"/>
    <w:rsid w:val="00CA43A5"/>
    <w:rsid w:val="00CA449F"/>
    <w:rsid w:val="00CB1808"/>
    <w:rsid w:val="00CB68F4"/>
    <w:rsid w:val="00CB6F2F"/>
    <w:rsid w:val="00CC5EA8"/>
    <w:rsid w:val="00CC7572"/>
    <w:rsid w:val="00CD1354"/>
    <w:rsid w:val="00CD5632"/>
    <w:rsid w:val="00CE151F"/>
    <w:rsid w:val="00CE210D"/>
    <w:rsid w:val="00CE2A3B"/>
    <w:rsid w:val="00CE4C46"/>
    <w:rsid w:val="00CE7B45"/>
    <w:rsid w:val="00CF0C43"/>
    <w:rsid w:val="00CF0D84"/>
    <w:rsid w:val="00CF1BF3"/>
    <w:rsid w:val="00CF237A"/>
    <w:rsid w:val="00CF2F32"/>
    <w:rsid w:val="00CF4AF9"/>
    <w:rsid w:val="00CF5844"/>
    <w:rsid w:val="00CF79DA"/>
    <w:rsid w:val="00D01B97"/>
    <w:rsid w:val="00D02F52"/>
    <w:rsid w:val="00D04472"/>
    <w:rsid w:val="00D05027"/>
    <w:rsid w:val="00D067C4"/>
    <w:rsid w:val="00D070DC"/>
    <w:rsid w:val="00D13627"/>
    <w:rsid w:val="00D22962"/>
    <w:rsid w:val="00D22BD7"/>
    <w:rsid w:val="00D23E34"/>
    <w:rsid w:val="00D243E1"/>
    <w:rsid w:val="00D3338B"/>
    <w:rsid w:val="00D34A8F"/>
    <w:rsid w:val="00D35174"/>
    <w:rsid w:val="00D35E23"/>
    <w:rsid w:val="00D467EE"/>
    <w:rsid w:val="00D47715"/>
    <w:rsid w:val="00D501BD"/>
    <w:rsid w:val="00D501D7"/>
    <w:rsid w:val="00D50A30"/>
    <w:rsid w:val="00D524E7"/>
    <w:rsid w:val="00D52EBF"/>
    <w:rsid w:val="00D53263"/>
    <w:rsid w:val="00D53B4A"/>
    <w:rsid w:val="00D561F6"/>
    <w:rsid w:val="00D56BD6"/>
    <w:rsid w:val="00D61B1E"/>
    <w:rsid w:val="00D62293"/>
    <w:rsid w:val="00D63F3E"/>
    <w:rsid w:val="00D66A46"/>
    <w:rsid w:val="00D700B7"/>
    <w:rsid w:val="00D742A1"/>
    <w:rsid w:val="00D744CC"/>
    <w:rsid w:val="00D91F21"/>
    <w:rsid w:val="00D97C8D"/>
    <w:rsid w:val="00D97EFC"/>
    <w:rsid w:val="00DA1D8B"/>
    <w:rsid w:val="00DA24B8"/>
    <w:rsid w:val="00DA266B"/>
    <w:rsid w:val="00DA2CF0"/>
    <w:rsid w:val="00DA5965"/>
    <w:rsid w:val="00DB2D62"/>
    <w:rsid w:val="00DB3300"/>
    <w:rsid w:val="00DB3563"/>
    <w:rsid w:val="00DB36D4"/>
    <w:rsid w:val="00DB4D52"/>
    <w:rsid w:val="00DC2A90"/>
    <w:rsid w:val="00DC3711"/>
    <w:rsid w:val="00DC79E4"/>
    <w:rsid w:val="00DD0128"/>
    <w:rsid w:val="00DD14E6"/>
    <w:rsid w:val="00DD15BB"/>
    <w:rsid w:val="00DD2A85"/>
    <w:rsid w:val="00DD2C60"/>
    <w:rsid w:val="00DD5339"/>
    <w:rsid w:val="00DD5411"/>
    <w:rsid w:val="00DE4473"/>
    <w:rsid w:val="00DE6DE1"/>
    <w:rsid w:val="00DF19B7"/>
    <w:rsid w:val="00DF4161"/>
    <w:rsid w:val="00DF4520"/>
    <w:rsid w:val="00DF54F4"/>
    <w:rsid w:val="00E0062E"/>
    <w:rsid w:val="00E04038"/>
    <w:rsid w:val="00E04F69"/>
    <w:rsid w:val="00E114C9"/>
    <w:rsid w:val="00E16F09"/>
    <w:rsid w:val="00E21B72"/>
    <w:rsid w:val="00E223EA"/>
    <w:rsid w:val="00E26877"/>
    <w:rsid w:val="00E31A8B"/>
    <w:rsid w:val="00E3499A"/>
    <w:rsid w:val="00E35124"/>
    <w:rsid w:val="00E414ED"/>
    <w:rsid w:val="00E41A83"/>
    <w:rsid w:val="00E459F7"/>
    <w:rsid w:val="00E60F0F"/>
    <w:rsid w:val="00E644B5"/>
    <w:rsid w:val="00E6BFC8"/>
    <w:rsid w:val="00E700D4"/>
    <w:rsid w:val="00E774AB"/>
    <w:rsid w:val="00E77833"/>
    <w:rsid w:val="00E82549"/>
    <w:rsid w:val="00E82F79"/>
    <w:rsid w:val="00E90224"/>
    <w:rsid w:val="00E91717"/>
    <w:rsid w:val="00E95331"/>
    <w:rsid w:val="00E95410"/>
    <w:rsid w:val="00E96DE5"/>
    <w:rsid w:val="00EA770C"/>
    <w:rsid w:val="00EB28A7"/>
    <w:rsid w:val="00EB40F9"/>
    <w:rsid w:val="00EB57C5"/>
    <w:rsid w:val="00EC3266"/>
    <w:rsid w:val="00EC32F3"/>
    <w:rsid w:val="00EC4A6B"/>
    <w:rsid w:val="00ED212F"/>
    <w:rsid w:val="00ED25C9"/>
    <w:rsid w:val="00ED5F51"/>
    <w:rsid w:val="00ED6979"/>
    <w:rsid w:val="00ED7930"/>
    <w:rsid w:val="00EE1906"/>
    <w:rsid w:val="00EE47F3"/>
    <w:rsid w:val="00EE523B"/>
    <w:rsid w:val="00EE6D6F"/>
    <w:rsid w:val="00EE6DB1"/>
    <w:rsid w:val="00EE7606"/>
    <w:rsid w:val="00EF4FDB"/>
    <w:rsid w:val="00EF7352"/>
    <w:rsid w:val="00F02258"/>
    <w:rsid w:val="00F060C9"/>
    <w:rsid w:val="00F070F4"/>
    <w:rsid w:val="00F07C94"/>
    <w:rsid w:val="00F1235A"/>
    <w:rsid w:val="00F1548F"/>
    <w:rsid w:val="00F164DF"/>
    <w:rsid w:val="00F2093E"/>
    <w:rsid w:val="00F21848"/>
    <w:rsid w:val="00F23498"/>
    <w:rsid w:val="00F2424E"/>
    <w:rsid w:val="00F2505A"/>
    <w:rsid w:val="00F25BDB"/>
    <w:rsid w:val="00F27DB8"/>
    <w:rsid w:val="00F32C73"/>
    <w:rsid w:val="00F34BA5"/>
    <w:rsid w:val="00F40606"/>
    <w:rsid w:val="00F428F7"/>
    <w:rsid w:val="00F4652E"/>
    <w:rsid w:val="00F5109A"/>
    <w:rsid w:val="00F51D02"/>
    <w:rsid w:val="00F525BE"/>
    <w:rsid w:val="00F54C9B"/>
    <w:rsid w:val="00F57DF0"/>
    <w:rsid w:val="00F62324"/>
    <w:rsid w:val="00F63CCF"/>
    <w:rsid w:val="00F65F9F"/>
    <w:rsid w:val="00F667C7"/>
    <w:rsid w:val="00F66826"/>
    <w:rsid w:val="00F6723D"/>
    <w:rsid w:val="00F67438"/>
    <w:rsid w:val="00F67EB8"/>
    <w:rsid w:val="00F72974"/>
    <w:rsid w:val="00F73F31"/>
    <w:rsid w:val="00F7596C"/>
    <w:rsid w:val="00F76E40"/>
    <w:rsid w:val="00F7761F"/>
    <w:rsid w:val="00F7776D"/>
    <w:rsid w:val="00F95BF8"/>
    <w:rsid w:val="00F9641B"/>
    <w:rsid w:val="00FA2655"/>
    <w:rsid w:val="00FA3E93"/>
    <w:rsid w:val="00FA682E"/>
    <w:rsid w:val="00FB09A0"/>
    <w:rsid w:val="00FB5C18"/>
    <w:rsid w:val="00FB700F"/>
    <w:rsid w:val="00FB7397"/>
    <w:rsid w:val="00FC16C4"/>
    <w:rsid w:val="00FC1E71"/>
    <w:rsid w:val="00FC1E80"/>
    <w:rsid w:val="00FC2405"/>
    <w:rsid w:val="00FC27C0"/>
    <w:rsid w:val="00FC6A95"/>
    <w:rsid w:val="00FC6C4F"/>
    <w:rsid w:val="00FC7DFA"/>
    <w:rsid w:val="00FD18FD"/>
    <w:rsid w:val="00FD2DBA"/>
    <w:rsid w:val="00FD37FF"/>
    <w:rsid w:val="00FD673A"/>
    <w:rsid w:val="00FD7250"/>
    <w:rsid w:val="00FE10D5"/>
    <w:rsid w:val="00FE5C8E"/>
    <w:rsid w:val="00FE7F0F"/>
    <w:rsid w:val="00FF0251"/>
    <w:rsid w:val="00FF3372"/>
    <w:rsid w:val="00FF50F3"/>
    <w:rsid w:val="00FF7C1F"/>
    <w:rsid w:val="01431072"/>
    <w:rsid w:val="016ABFD4"/>
    <w:rsid w:val="01716CB8"/>
    <w:rsid w:val="01CC738B"/>
    <w:rsid w:val="02D897E6"/>
    <w:rsid w:val="0333F075"/>
    <w:rsid w:val="034C58DE"/>
    <w:rsid w:val="03B1D6DF"/>
    <w:rsid w:val="04CCE906"/>
    <w:rsid w:val="05CE4633"/>
    <w:rsid w:val="06280361"/>
    <w:rsid w:val="071BC760"/>
    <w:rsid w:val="074ADE2C"/>
    <w:rsid w:val="07FD6212"/>
    <w:rsid w:val="083B9AC7"/>
    <w:rsid w:val="0AA7FFD6"/>
    <w:rsid w:val="0B1BAA60"/>
    <w:rsid w:val="0B401164"/>
    <w:rsid w:val="0C36B232"/>
    <w:rsid w:val="0CE87D87"/>
    <w:rsid w:val="0CEDDA5C"/>
    <w:rsid w:val="0D062D7C"/>
    <w:rsid w:val="0E5790C7"/>
    <w:rsid w:val="0EC6A515"/>
    <w:rsid w:val="0F0AEF5C"/>
    <w:rsid w:val="0FC19E49"/>
    <w:rsid w:val="0FF86973"/>
    <w:rsid w:val="1017CE1E"/>
    <w:rsid w:val="106EA2EF"/>
    <w:rsid w:val="107C7F0B"/>
    <w:rsid w:val="10AE0E55"/>
    <w:rsid w:val="10BBD79F"/>
    <w:rsid w:val="10F222CE"/>
    <w:rsid w:val="13098765"/>
    <w:rsid w:val="138BF397"/>
    <w:rsid w:val="13B01509"/>
    <w:rsid w:val="14B6AB7D"/>
    <w:rsid w:val="162DE794"/>
    <w:rsid w:val="172FB838"/>
    <w:rsid w:val="18EF4DFA"/>
    <w:rsid w:val="19347A85"/>
    <w:rsid w:val="1B1EEE4D"/>
    <w:rsid w:val="1B46F5D5"/>
    <w:rsid w:val="1C66FB6E"/>
    <w:rsid w:val="1CA19D28"/>
    <w:rsid w:val="1D06209F"/>
    <w:rsid w:val="1EB4560B"/>
    <w:rsid w:val="1F0B3935"/>
    <w:rsid w:val="1F50D90B"/>
    <w:rsid w:val="2029AF00"/>
    <w:rsid w:val="2074673E"/>
    <w:rsid w:val="20B50353"/>
    <w:rsid w:val="22A6218E"/>
    <w:rsid w:val="230AD275"/>
    <w:rsid w:val="253F9F14"/>
    <w:rsid w:val="25BEE5C3"/>
    <w:rsid w:val="260238CC"/>
    <w:rsid w:val="2603792E"/>
    <w:rsid w:val="27243CF4"/>
    <w:rsid w:val="288DC579"/>
    <w:rsid w:val="2A60183D"/>
    <w:rsid w:val="2A83EFA9"/>
    <w:rsid w:val="2B5242DA"/>
    <w:rsid w:val="2B96CE4B"/>
    <w:rsid w:val="2BCE9742"/>
    <w:rsid w:val="2C0BA041"/>
    <w:rsid w:val="2C307FCC"/>
    <w:rsid w:val="2D4D161D"/>
    <w:rsid w:val="2E352708"/>
    <w:rsid w:val="2E600B89"/>
    <w:rsid w:val="2E64F1A9"/>
    <w:rsid w:val="2E7C2E1F"/>
    <w:rsid w:val="2E7F443A"/>
    <w:rsid w:val="2F7EC1B2"/>
    <w:rsid w:val="302388EE"/>
    <w:rsid w:val="31139158"/>
    <w:rsid w:val="3193B618"/>
    <w:rsid w:val="32F07780"/>
    <w:rsid w:val="353F58EB"/>
    <w:rsid w:val="35E344D0"/>
    <w:rsid w:val="38914471"/>
    <w:rsid w:val="3894D300"/>
    <w:rsid w:val="3936E54A"/>
    <w:rsid w:val="3969012C"/>
    <w:rsid w:val="39A4728A"/>
    <w:rsid w:val="3A3A64C9"/>
    <w:rsid w:val="3A76A5C3"/>
    <w:rsid w:val="3B5EAD36"/>
    <w:rsid w:val="3B858654"/>
    <w:rsid w:val="3B8C2B98"/>
    <w:rsid w:val="3BA81CC5"/>
    <w:rsid w:val="3C17450D"/>
    <w:rsid w:val="3D3D5FA2"/>
    <w:rsid w:val="3DF03ED6"/>
    <w:rsid w:val="3EB10494"/>
    <w:rsid w:val="3EDF81B3"/>
    <w:rsid w:val="3EF0CA62"/>
    <w:rsid w:val="40E9059C"/>
    <w:rsid w:val="4107A4BA"/>
    <w:rsid w:val="417C17CE"/>
    <w:rsid w:val="423BFD47"/>
    <w:rsid w:val="42E1939F"/>
    <w:rsid w:val="432EBD44"/>
    <w:rsid w:val="44B61C4C"/>
    <w:rsid w:val="45D82C18"/>
    <w:rsid w:val="4680AF9C"/>
    <w:rsid w:val="469AA338"/>
    <w:rsid w:val="4700C18A"/>
    <w:rsid w:val="475EF14A"/>
    <w:rsid w:val="488162F2"/>
    <w:rsid w:val="48AF0CC5"/>
    <w:rsid w:val="48C87D23"/>
    <w:rsid w:val="4B6DA071"/>
    <w:rsid w:val="4B823E7C"/>
    <w:rsid w:val="4BE90909"/>
    <w:rsid w:val="4D662584"/>
    <w:rsid w:val="4DED67A5"/>
    <w:rsid w:val="4EB2352F"/>
    <w:rsid w:val="4F4CCBF1"/>
    <w:rsid w:val="4F9A182F"/>
    <w:rsid w:val="4F9C8282"/>
    <w:rsid w:val="505F45EC"/>
    <w:rsid w:val="50C59B5C"/>
    <w:rsid w:val="518E6AE4"/>
    <w:rsid w:val="52104391"/>
    <w:rsid w:val="521051EF"/>
    <w:rsid w:val="523806C3"/>
    <w:rsid w:val="52500E8B"/>
    <w:rsid w:val="53628628"/>
    <w:rsid w:val="53843903"/>
    <w:rsid w:val="548833D7"/>
    <w:rsid w:val="562F2DF2"/>
    <w:rsid w:val="57512819"/>
    <w:rsid w:val="57B00096"/>
    <w:rsid w:val="57B8DDB2"/>
    <w:rsid w:val="583F6CD5"/>
    <w:rsid w:val="58F9F35E"/>
    <w:rsid w:val="5909A631"/>
    <w:rsid w:val="598874C3"/>
    <w:rsid w:val="59A6BE4B"/>
    <w:rsid w:val="59A6DC6D"/>
    <w:rsid w:val="5A940782"/>
    <w:rsid w:val="5AD7AA5E"/>
    <w:rsid w:val="5AE094B3"/>
    <w:rsid w:val="5AF090C0"/>
    <w:rsid w:val="5C7C1AB5"/>
    <w:rsid w:val="5D28D433"/>
    <w:rsid w:val="5F21C20A"/>
    <w:rsid w:val="5F2D17E8"/>
    <w:rsid w:val="6009C5FF"/>
    <w:rsid w:val="606A6710"/>
    <w:rsid w:val="6192F108"/>
    <w:rsid w:val="61E83E80"/>
    <w:rsid w:val="635BA67B"/>
    <w:rsid w:val="6391DF5C"/>
    <w:rsid w:val="63D5EFA1"/>
    <w:rsid w:val="64224FB3"/>
    <w:rsid w:val="6541CD28"/>
    <w:rsid w:val="65C4B92B"/>
    <w:rsid w:val="669459F4"/>
    <w:rsid w:val="673033CA"/>
    <w:rsid w:val="678FECCC"/>
    <w:rsid w:val="67AB1D17"/>
    <w:rsid w:val="683AB487"/>
    <w:rsid w:val="68B762FE"/>
    <w:rsid w:val="68FBC110"/>
    <w:rsid w:val="6ABB4D43"/>
    <w:rsid w:val="6B31A687"/>
    <w:rsid w:val="6D598BB8"/>
    <w:rsid w:val="6D84485C"/>
    <w:rsid w:val="6EC0424C"/>
    <w:rsid w:val="6EF68B09"/>
    <w:rsid w:val="6F72D180"/>
    <w:rsid w:val="706FC45A"/>
    <w:rsid w:val="70BEB075"/>
    <w:rsid w:val="70F1B141"/>
    <w:rsid w:val="710FE025"/>
    <w:rsid w:val="71C7BB4D"/>
    <w:rsid w:val="71D75B60"/>
    <w:rsid w:val="71DA8DD8"/>
    <w:rsid w:val="723D2026"/>
    <w:rsid w:val="730CA5CA"/>
    <w:rsid w:val="7339DBF9"/>
    <w:rsid w:val="73A1AB7E"/>
    <w:rsid w:val="73A8B473"/>
    <w:rsid w:val="744D6CFA"/>
    <w:rsid w:val="7454A821"/>
    <w:rsid w:val="748112E7"/>
    <w:rsid w:val="74A767FE"/>
    <w:rsid w:val="74CFA49C"/>
    <w:rsid w:val="7513A16E"/>
    <w:rsid w:val="759215F1"/>
    <w:rsid w:val="75F62F66"/>
    <w:rsid w:val="7637160C"/>
    <w:rsid w:val="7696BDC9"/>
    <w:rsid w:val="76A405C6"/>
    <w:rsid w:val="7735BF6C"/>
    <w:rsid w:val="77A66D5F"/>
    <w:rsid w:val="77D12E63"/>
    <w:rsid w:val="79578F88"/>
    <w:rsid w:val="799B1984"/>
    <w:rsid w:val="7A03A144"/>
    <w:rsid w:val="7B4C47AD"/>
    <w:rsid w:val="7BFDF2DE"/>
    <w:rsid w:val="7C483331"/>
    <w:rsid w:val="7C6C5D39"/>
    <w:rsid w:val="7D057368"/>
    <w:rsid w:val="7F124296"/>
    <w:rsid w:val="7F435157"/>
    <w:rsid w:val="7FC9B9D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974"/>
  </w:style>
  <w:style w:type="paragraph" w:styleId="Heading2">
    <w:name w:val="heading 2"/>
    <w:basedOn w:val="Normal"/>
    <w:next w:val="Normal"/>
    <w:link w:val="Heading2Char"/>
    <w:uiPriority w:val="9"/>
    <w:unhideWhenUsed/>
    <w:qFormat/>
    <w:rsid w:val="005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semiHidden/>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semiHidden/>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 w:type="character" w:styleId="Hyperlink">
    <w:name w:val="Hyperlink"/>
    <w:basedOn w:val="DefaultParagraphFont"/>
    <w:uiPriority w:val="99"/>
    <w:unhideWhenUsed/>
    <w:rsid w:val="00CE210D"/>
    <w:rPr>
      <w:color w:val="0563C1" w:themeColor="hyperlink"/>
      <w:u w:val="single"/>
    </w:rPr>
  </w:style>
  <w:style w:type="character" w:styleId="UnresolvedMention">
    <w:name w:val="Unresolved Mention"/>
    <w:basedOn w:val="DefaultParagraphFont"/>
    <w:uiPriority w:val="99"/>
    <w:semiHidden/>
    <w:unhideWhenUsed/>
    <w:rsid w:val="00CE210D"/>
    <w:rPr>
      <w:color w:val="605E5C"/>
      <w:shd w:val="clear" w:color="auto" w:fill="E1DFDD"/>
    </w:rPr>
  </w:style>
  <w:style w:type="character" w:customStyle="1" w:styleId="Heading2Char">
    <w:name w:val="Heading 2 Char"/>
    <w:basedOn w:val="DefaultParagraphFont"/>
    <w:link w:val="Heading2"/>
    <w:uiPriority w:val="9"/>
    <w:rsid w:val="005D1B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ohealthinsight.com/body-systems/nervous-system/nervous-system-parts-and-functions-medical-terminolog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A3A39FC24D30401C87A104B723C47DAD"/>
        <w:category>
          <w:name w:val="כללי"/>
          <w:gallery w:val="placeholder"/>
        </w:category>
        <w:types>
          <w:type w:val="bbPlcHdr"/>
        </w:types>
        <w:behaviors>
          <w:behavior w:val="content"/>
        </w:behaviors>
        <w:guid w:val="{61132499-C196-4EE0-9443-4A08531B27B7}"/>
      </w:docPartPr>
      <w:docPartBody>
        <w:p w:rsidR="00670387" w:rsidRDefault="00DC72CD" w:rsidP="00DC72CD">
          <w:pPr>
            <w:pStyle w:val="A3A39FC24D30401C87A104B723C47DAD"/>
          </w:pPr>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0E2582"/>
    <w:rsid w:val="001129B0"/>
    <w:rsid w:val="001A4E4C"/>
    <w:rsid w:val="00214C6D"/>
    <w:rsid w:val="005014A1"/>
    <w:rsid w:val="00606D3C"/>
    <w:rsid w:val="00670387"/>
    <w:rsid w:val="00752858"/>
    <w:rsid w:val="00884A89"/>
    <w:rsid w:val="008C049B"/>
    <w:rsid w:val="009D3EC9"/>
    <w:rsid w:val="00BA5206"/>
    <w:rsid w:val="00C6267C"/>
    <w:rsid w:val="00CF0B51"/>
    <w:rsid w:val="00D100AE"/>
    <w:rsid w:val="00D65EAE"/>
    <w:rsid w:val="00DC72CD"/>
    <w:rsid w:val="00E64B96"/>
    <w:rsid w:val="00EE7B9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1E00709A"/>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2CD"/>
    <w:rPr>
      <w:color w:val="808080"/>
    </w:rPr>
  </w:style>
  <w:style w:type="paragraph" w:customStyle="1" w:styleId="214CDAD75F2840999AC596F61606A7E0">
    <w:name w:val="214CDAD75F2840999AC596F61606A7E0"/>
    <w:rsid w:val="001129B0"/>
  </w:style>
  <w:style w:type="paragraph" w:customStyle="1" w:styleId="A3A39FC24D30401C87A104B723C47DAD">
    <w:name w:val="A3A39FC24D30401C87A104B723C47DAD"/>
    <w:rsid w:val="00DC72C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2CD88665544244CB8A518F334EBA660" ma:contentTypeVersion="7" ma:contentTypeDescription="Create a new document." ma:contentTypeScope="" ma:versionID="a7a6e04167867fd7c6a5711344c411f4">
  <xsd:schema xmlns:xsd="http://www.w3.org/2001/XMLSchema" xmlns:xs="http://www.w3.org/2001/XMLSchema" xmlns:p="http://schemas.microsoft.com/office/2006/metadata/properties" xmlns:ns3="7f9ce069-e6c0-4690-98c3-882f05602da4" xmlns:ns4="fc679c0a-10ca-4006-b255-fa7e7faef444" targetNamespace="http://schemas.microsoft.com/office/2006/metadata/properties" ma:root="true" ma:fieldsID="84d0f31f302017711510f598533a1950" ns3:_="" ns4:_="">
    <xsd:import namespace="7f9ce069-e6c0-4690-98c3-882f05602da4"/>
    <xsd:import namespace="fc679c0a-10ca-4006-b255-fa7e7faef44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ce069-e6c0-4690-98c3-882f05602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679c0a-10ca-4006-b255-fa7e7faef4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42CD88665544244CB8A518F334EBA660" ma:contentTypeVersion="7" ma:contentTypeDescription="Create a new document." ma:contentTypeScope="" ma:versionID="a7a6e04167867fd7c6a5711344c411f4">
  <xsd:schema xmlns:xsd="http://www.w3.org/2001/XMLSchema" xmlns:xs="http://www.w3.org/2001/XMLSchema" xmlns:p="http://schemas.microsoft.com/office/2006/metadata/properties" xmlns:ns3="7f9ce069-e6c0-4690-98c3-882f05602da4" xmlns:ns4="fc679c0a-10ca-4006-b255-fa7e7faef444" targetNamespace="http://schemas.microsoft.com/office/2006/metadata/properties" ma:root="true" ma:fieldsID="84d0f31f302017711510f598533a1950" ns3:_="" ns4:_="">
    <xsd:import namespace="7f9ce069-e6c0-4690-98c3-882f05602da4"/>
    <xsd:import namespace="fc679c0a-10ca-4006-b255-fa7e7faef44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ce069-e6c0-4690-98c3-882f05602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679c0a-10ca-4006-b255-fa7e7faef4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5B2039-1D1E-471A-9C45-6A4050F655A7}">
  <ds:schemaRefs>
    <ds:schemaRef ds:uri="http://schemas.openxmlformats.org/officeDocument/2006/bibliography"/>
  </ds:schemaRefs>
</ds:datastoreItem>
</file>

<file path=customXml/itemProps2.xml><?xml version="1.0" encoding="utf-8"?>
<ds:datastoreItem xmlns:ds="http://schemas.openxmlformats.org/officeDocument/2006/customXml" ds:itemID="{F36A489D-0815-4F3F-A562-70A72C84F8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C4C0B3-E339-4ADE-858E-89BF055C8D66}">
  <ds:schemaRefs>
    <ds:schemaRef ds:uri="http://schemas.microsoft.com/sharepoint/v3/contenttype/forms"/>
  </ds:schemaRefs>
</ds:datastoreItem>
</file>

<file path=customXml/itemProps4.xml><?xml version="1.0" encoding="utf-8"?>
<ds:datastoreItem xmlns:ds="http://schemas.openxmlformats.org/officeDocument/2006/customXml" ds:itemID="{FDA361E6-D19A-4DF4-8D5C-4FC4824B0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ce069-e6c0-4690-98c3-882f05602da4"/>
    <ds:schemaRef ds:uri="fc679c0a-10ca-4006-b255-fa7e7faef4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C5B2039-1D1E-471A-9C45-6A4050F655A7}">
  <ds:schemaRefs>
    <ds:schemaRef ds:uri="http://schemas.openxmlformats.org/officeDocument/2006/bibliography"/>
  </ds:schemaRefs>
</ds:datastoreItem>
</file>

<file path=customXml/itemProps6.xml><?xml version="1.0" encoding="utf-8"?>
<ds:datastoreItem xmlns:ds="http://schemas.openxmlformats.org/officeDocument/2006/customXml" ds:itemID="{F36A489D-0815-4F3F-A562-70A72C84F8C7}">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54C4C0B3-E339-4ADE-858E-89BF055C8D66}">
  <ds:schemaRefs>
    <ds:schemaRef ds:uri="http://schemas.microsoft.com/sharepoint/v3/contenttype/forms"/>
  </ds:schemaRefs>
</ds:datastoreItem>
</file>

<file path=customXml/itemProps8.xml><?xml version="1.0" encoding="utf-8"?>
<ds:datastoreItem xmlns:ds="http://schemas.openxmlformats.org/officeDocument/2006/customXml" ds:itemID="{FDA361E6-D19A-4DF4-8D5C-4FC4824B0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ce069-e6c0-4690-98c3-882f05602da4"/>
    <ds:schemaRef ds:uri="fc679c0a-10ca-4006-b255-fa7e7faef4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1060</Words>
  <Characters>6046</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2019-11-25T22:53:00Z</dcterms:created>
  <dcterms:modified xsi:type="dcterms:W3CDTF">2019-11-25T23:31:00Z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0x01010042CD88665544244CB8A518F334EBA660</vt:lpwstr>
  </property>
</Properties>
</file>